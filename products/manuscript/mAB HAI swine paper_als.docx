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6D80" w14:textId="77777777" w:rsidR="00C532C0" w:rsidRPr="00105D54" w:rsidRDefault="00C532C0" w:rsidP="00105D54">
      <w:pPr>
        <w:pStyle w:val="Title"/>
        <w:snapToGrid w:val="0"/>
        <w:spacing w:before="0"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5D54">
        <w:rPr>
          <w:rFonts w:ascii="Times New Roman" w:hAnsi="Times New Roman" w:cs="Times New Roman"/>
          <w:sz w:val="24"/>
          <w:szCs w:val="24"/>
          <w:highlight w:val="yellow"/>
        </w:rPr>
        <w:t>Letter to the Editor (JVI)</w:t>
      </w:r>
    </w:p>
    <w:p w14:paraId="35C1C049" w14:textId="77777777" w:rsidR="00087E4D" w:rsidRPr="00C532C0" w:rsidRDefault="00C532C0" w:rsidP="00105D54">
      <w:pPr>
        <w:pStyle w:val="BodyText"/>
        <w:snapToGrid w:val="0"/>
        <w:spacing w:before="0" w:after="0"/>
        <w:jc w:val="both"/>
        <w:rPr>
          <w:rFonts w:ascii="Times New Roman" w:hAnsi="Times New Roman" w:cs="Times New Roman"/>
        </w:rPr>
      </w:pPr>
      <w:r w:rsidRPr="00105D54">
        <w:rPr>
          <w:rFonts w:ascii="Times New Roman" w:hAnsi="Times New Roman" w:cs="Times New Roman"/>
          <w:highlight w:val="yellow"/>
        </w:rPr>
        <w:t>Should not exceed 500 words with a couple of figures</w:t>
      </w:r>
    </w:p>
    <w:p w14:paraId="64FA82DD" w14:textId="77777777" w:rsidR="00087E4D" w:rsidRDefault="00087E4D" w:rsidP="00087E4D">
      <w:pPr>
        <w:pStyle w:val="BodyText"/>
        <w:snapToGrid w:val="0"/>
        <w:spacing w:before="0" w:after="0"/>
        <w:jc w:val="both"/>
        <w:rPr>
          <w:rFonts w:ascii="Times New Roman" w:hAnsi="Times New Roman" w:cs="Times New Roman"/>
        </w:rPr>
      </w:pPr>
    </w:p>
    <w:p w14:paraId="797B4A06" w14:textId="77777777" w:rsidR="00087E4D" w:rsidRPr="00105D54" w:rsidRDefault="00BD4ADF" w:rsidP="00105D54">
      <w:pPr>
        <w:pStyle w:val="BodyText"/>
        <w:snapToGrid w:val="0"/>
        <w:spacing w:before="0" w:after="0"/>
        <w:jc w:val="center"/>
        <w:rPr>
          <w:color w:val="000000" w:themeColor="text1"/>
          <w:rPrChange w:id="0" w:author="Amanda Lee Skarlupka" w:date="2019-11-11T21:19:00Z">
            <w:rPr/>
          </w:rPrChange>
        </w:rPr>
      </w:pPr>
      <w:r w:rsidRPr="00105D54">
        <w:rPr>
          <w:rFonts w:ascii="Times New Roman" w:eastAsiaTheme="majorEastAsia" w:hAnsi="Times New Roman" w:cs="Times New Roman"/>
          <w:b/>
          <w:bCs/>
          <w:color w:val="000000" w:themeColor="text1"/>
          <w:rPrChange w:id="1" w:author="Amanda Lee Skarlupka" w:date="2019-11-11T21:19:00Z">
            <w:rPr>
              <w:rFonts w:ascii="Times New Roman" w:eastAsiaTheme="majorEastAsia" w:hAnsi="Times New Roman" w:cs="Times New Roman"/>
              <w:b/>
              <w:bCs/>
              <w:color w:val="345A8A" w:themeColor="accent1" w:themeShade="B5"/>
            </w:rPr>
          </w:rPrChange>
        </w:rPr>
        <w:t>An H1 COBRA influenza vaccine elicits antibodies endowed with different breadth against H1Nx swine viruses</w:t>
      </w:r>
    </w:p>
    <w:p w14:paraId="09D3BE0C" w14:textId="77777777" w:rsidR="00BD4ADF" w:rsidRPr="00105D54" w:rsidRDefault="00BD4ADF" w:rsidP="00105D54">
      <w:pPr>
        <w:pStyle w:val="Title"/>
        <w:snapToGrid w:val="0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rPrChange w:id="2" w:author="Amanda Lee Skarlupka" w:date="2019-11-11T21:19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B2E7B33" w14:textId="77777777" w:rsidR="00087E4D" w:rsidRPr="00105D54" w:rsidRDefault="00BD4ADF" w:rsidP="00105D54">
      <w:pPr>
        <w:pStyle w:val="Subtitle"/>
        <w:snapToGrid w:val="0"/>
        <w:spacing w:before="0" w:after="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rPrChange w:id="3" w:author="Amanda Lee Skarlupka" w:date="2019-11-11T21:19:00Z">
            <w:rPr>
              <w:rFonts w:ascii="Times New Roman" w:hAnsi="Times New Roman" w:cs="Times New Roman"/>
              <w:b w:val="0"/>
              <w:sz w:val="24"/>
              <w:szCs w:val="24"/>
            </w:rPr>
          </w:rPrChange>
        </w:rPr>
      </w:pPr>
      <w:r w:rsidRPr="00105D54">
        <w:rPr>
          <w:rFonts w:ascii="Times New Roman" w:hAnsi="Times New Roman" w:cs="Times New Roman"/>
          <w:color w:val="000000" w:themeColor="text1"/>
          <w:rPrChange w:id="4" w:author="Amanda Lee Skarlupka" w:date="2019-11-11T21:19:00Z">
            <w:rPr>
              <w:rFonts w:ascii="Times New Roman" w:hAnsi="Times New Roman" w:cs="Times New Roman"/>
            </w:rPr>
          </w:rPrChange>
        </w:rPr>
        <w:t>Skarlupka A.L.</w:t>
      </w:r>
      <w:r w:rsidR="00C532C0" w:rsidRPr="00105D54">
        <w:rPr>
          <w:rFonts w:ascii="Times New Roman" w:hAnsi="Times New Roman" w:cs="Times New Roman"/>
          <w:color w:val="000000" w:themeColor="text1"/>
          <w:vertAlign w:val="superscript"/>
          <w:rPrChange w:id="5" w:author="Amanda Lee Skarlupka" w:date="2019-11-11T21:19:00Z">
            <w:rPr>
              <w:rFonts w:ascii="Times New Roman" w:hAnsi="Times New Roman" w:cs="Times New Roman"/>
              <w:vertAlign w:val="superscript"/>
            </w:rPr>
          </w:rPrChange>
        </w:rPr>
        <w:t>1</w:t>
      </w:r>
      <w:r w:rsidRPr="00105D54">
        <w:rPr>
          <w:rFonts w:ascii="Times New Roman" w:hAnsi="Times New Roman" w:cs="Times New Roman"/>
          <w:color w:val="000000" w:themeColor="text1"/>
          <w:rPrChange w:id="6" w:author="Amanda Lee Skarlupka" w:date="2019-11-11T21:19:00Z">
            <w:rPr>
              <w:rFonts w:ascii="Times New Roman" w:hAnsi="Times New Roman" w:cs="Times New Roman"/>
            </w:rPr>
          </w:rPrChange>
        </w:rPr>
        <w:t>, Ross T.M.</w:t>
      </w:r>
      <w:r w:rsidR="00C532C0" w:rsidRPr="00105D54">
        <w:rPr>
          <w:rFonts w:ascii="Times New Roman" w:hAnsi="Times New Roman" w:cs="Times New Roman"/>
          <w:color w:val="000000" w:themeColor="text1"/>
          <w:vertAlign w:val="superscript"/>
          <w:rPrChange w:id="7" w:author="Amanda Lee Skarlupka" w:date="2019-11-11T21:19:00Z">
            <w:rPr>
              <w:rFonts w:ascii="Times New Roman" w:hAnsi="Times New Roman" w:cs="Times New Roman"/>
              <w:vertAlign w:val="superscript"/>
            </w:rPr>
          </w:rPrChange>
        </w:rPr>
        <w:t>1,2</w:t>
      </w:r>
      <w:r w:rsidRPr="00105D54">
        <w:rPr>
          <w:rFonts w:ascii="Times New Roman" w:hAnsi="Times New Roman" w:cs="Times New Roman"/>
          <w:color w:val="000000" w:themeColor="text1"/>
          <w:rPrChange w:id="8" w:author="Amanda Lee Skarlupka" w:date="2019-11-11T21:19:00Z">
            <w:rPr>
              <w:rFonts w:ascii="Times New Roman" w:hAnsi="Times New Roman" w:cs="Times New Roman"/>
            </w:rPr>
          </w:rPrChange>
        </w:rPr>
        <w:t xml:space="preserve">, </w:t>
      </w:r>
      <w:proofErr w:type="spellStart"/>
      <w:r w:rsidRPr="00105D54">
        <w:rPr>
          <w:rFonts w:ascii="Times New Roman" w:hAnsi="Times New Roman" w:cs="Times New Roman"/>
          <w:color w:val="000000" w:themeColor="text1"/>
          <w:rPrChange w:id="9" w:author="Amanda Lee Skarlupka" w:date="2019-11-11T21:19:00Z">
            <w:rPr>
              <w:rFonts w:ascii="Times New Roman" w:hAnsi="Times New Roman" w:cs="Times New Roman"/>
            </w:rPr>
          </w:rPrChange>
        </w:rPr>
        <w:t>Sautto</w:t>
      </w:r>
      <w:proofErr w:type="spellEnd"/>
      <w:r w:rsidRPr="00105D54">
        <w:rPr>
          <w:rFonts w:ascii="Times New Roman" w:hAnsi="Times New Roman" w:cs="Times New Roman"/>
          <w:color w:val="000000" w:themeColor="text1"/>
          <w:rPrChange w:id="10" w:author="Amanda Lee Skarlupka" w:date="2019-11-11T21:19:00Z">
            <w:rPr>
              <w:rFonts w:ascii="Times New Roman" w:hAnsi="Times New Roman" w:cs="Times New Roman"/>
            </w:rPr>
          </w:rPrChange>
        </w:rPr>
        <w:t xml:space="preserve"> G.A</w:t>
      </w:r>
      <w:r w:rsidR="00C532C0" w:rsidRPr="00105D54">
        <w:rPr>
          <w:rFonts w:ascii="Times New Roman" w:hAnsi="Times New Roman" w:cs="Times New Roman"/>
          <w:color w:val="000000" w:themeColor="text1"/>
          <w:vertAlign w:val="superscript"/>
          <w:rPrChange w:id="11" w:author="Amanda Lee Skarlupka" w:date="2019-11-11T21:19:00Z">
            <w:rPr>
              <w:rFonts w:ascii="Times New Roman" w:hAnsi="Times New Roman" w:cs="Times New Roman"/>
              <w:vertAlign w:val="superscript"/>
            </w:rPr>
          </w:rPrChange>
        </w:rPr>
        <w:t>1</w:t>
      </w:r>
      <w:r w:rsidRPr="00105D54">
        <w:rPr>
          <w:rFonts w:ascii="Times New Roman" w:hAnsi="Times New Roman" w:cs="Times New Roman"/>
          <w:color w:val="000000" w:themeColor="text1"/>
          <w:rPrChange w:id="12" w:author="Amanda Lee Skarlupka" w:date="2019-11-11T21:19:00Z">
            <w:rPr>
              <w:rFonts w:ascii="Times New Roman" w:hAnsi="Times New Roman" w:cs="Times New Roman"/>
            </w:rPr>
          </w:rPrChange>
        </w:rPr>
        <w:t>.</w:t>
      </w:r>
    </w:p>
    <w:p w14:paraId="613906C7" w14:textId="77777777" w:rsidR="00C532C0" w:rsidRPr="00105D54" w:rsidRDefault="00C532C0" w:rsidP="00105D54">
      <w:pPr>
        <w:pStyle w:val="BodyText"/>
        <w:snapToGrid w:val="0"/>
        <w:spacing w:before="0" w:after="0"/>
        <w:jc w:val="both"/>
        <w:rPr>
          <w:rFonts w:ascii="Times New Roman" w:hAnsi="Times New Roman" w:cs="Times New Roman"/>
        </w:rPr>
      </w:pPr>
    </w:p>
    <w:p w14:paraId="63C5E36C" w14:textId="77777777" w:rsidR="00087E4D" w:rsidRDefault="00C532C0" w:rsidP="00087E4D">
      <w:pPr>
        <w:pStyle w:val="BodyText"/>
        <w:snapToGrid w:val="0"/>
        <w:spacing w:before="0"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532C0">
        <w:rPr>
          <w:rFonts w:ascii="Times New Roman" w:hAnsi="Times New Roman" w:cs="Times New Roman"/>
          <w:vertAlign w:val="superscript"/>
        </w:rPr>
        <w:t xml:space="preserve">1 </w:t>
      </w:r>
      <w:r w:rsidRPr="00105D54">
        <w:rPr>
          <w:rFonts w:ascii="Times New Roman" w:hAnsi="Times New Roman" w:cs="Times New Roman"/>
        </w:rPr>
        <w:t>Center for Vaccines and Immunology, University of Georgia, Athens, GA, USA.</w:t>
      </w:r>
      <w:r w:rsidRPr="00C532C0">
        <w:rPr>
          <w:rFonts w:ascii="Times New Roman" w:eastAsia="Times New Roman" w:hAnsi="Times New Roman" w:cs="Times New Roman"/>
        </w:rPr>
        <w:br/>
      </w:r>
      <w:r w:rsidRPr="00C532C0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 xml:space="preserve">2 </w:t>
      </w:r>
      <w:r w:rsidRPr="00105D54">
        <w:rPr>
          <w:rFonts w:ascii="Times New Roman" w:eastAsia="Times New Roman" w:hAnsi="Times New Roman" w:cs="Times New Roman"/>
          <w:color w:val="000000"/>
          <w:shd w:val="clear" w:color="auto" w:fill="FFFFFF"/>
        </w:rPr>
        <w:t>Department of Infectious Diseases, University of Georgia, Athens, GA, USA.</w:t>
      </w:r>
    </w:p>
    <w:p w14:paraId="39B28BFD" w14:textId="77777777" w:rsidR="00087E4D" w:rsidRPr="00105D54" w:rsidRDefault="00087E4D" w:rsidP="00105D54">
      <w:pPr>
        <w:pStyle w:val="BodyText"/>
        <w:snapToGrid w:val="0"/>
        <w:spacing w:before="0"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1B13604" w14:textId="77777777" w:rsidR="00C532C0" w:rsidRPr="00087E4D" w:rsidRDefault="00C532C0" w:rsidP="00105D54">
      <w:pPr>
        <w:pStyle w:val="BodyText"/>
        <w:snapToGrid w:val="0"/>
        <w:spacing w:before="0" w:after="0"/>
        <w:jc w:val="both"/>
        <w:rPr>
          <w:rFonts w:ascii="Times New Roman" w:hAnsi="Times New Roman" w:cs="Times New Roman"/>
        </w:rPr>
      </w:pPr>
    </w:p>
    <w:p w14:paraId="5671E768" w14:textId="018A3302" w:rsidR="005A6A7D" w:rsidRPr="00A11DF6" w:rsidRDefault="00C532C0" w:rsidP="00087E4D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r w:rsidRPr="00A11DF6">
        <w:rPr>
          <w:rFonts w:ascii="Times New Roman" w:hAnsi="Times New Roman" w:cs="Times New Roman"/>
        </w:rPr>
        <w:t>Computationally Opt</w:t>
      </w:r>
      <w:r w:rsidR="00087E4D" w:rsidRPr="00A11DF6">
        <w:rPr>
          <w:rFonts w:ascii="Times New Roman" w:hAnsi="Times New Roman" w:cs="Times New Roman"/>
        </w:rPr>
        <w:t>i</w:t>
      </w:r>
      <w:r w:rsidRPr="00A11DF6">
        <w:rPr>
          <w:rFonts w:ascii="Times New Roman" w:hAnsi="Times New Roman" w:cs="Times New Roman"/>
        </w:rPr>
        <w:t>mized Broadly Reactive Antigens (COBRA) designed for different influenza virus subtypes (H1N1, H3N2 and H5N1) elicit a subtype-specific broad antibody</w:t>
      </w:r>
      <w:r w:rsidR="00C62C08" w:rsidRPr="00A11DF6">
        <w:rPr>
          <w:rFonts w:ascii="Times New Roman" w:hAnsi="Times New Roman" w:cs="Times New Roman"/>
        </w:rPr>
        <w:t xml:space="preserve"> (Ab)</w:t>
      </w:r>
      <w:r w:rsidRPr="00A11DF6">
        <w:rPr>
          <w:rFonts w:ascii="Times New Roman" w:hAnsi="Times New Roman" w:cs="Times New Roman"/>
        </w:rPr>
        <w:t xml:space="preserve"> response in </w:t>
      </w:r>
      <w:del w:id="13" w:author="Amanda Lee Skarlupka" w:date="2019-11-11T21:20:00Z">
        <w:r w:rsidR="00087E4D" w:rsidRPr="00A11DF6" w:rsidDel="00105D54">
          <w:rPr>
            <w:rFonts w:ascii="Times New Roman" w:hAnsi="Times New Roman" w:cs="Times New Roman"/>
          </w:rPr>
          <w:delText xml:space="preserve">influenza virus </w:delText>
        </w:r>
      </w:del>
      <w:r w:rsidRPr="00A11DF6">
        <w:rPr>
          <w:rFonts w:ascii="Times New Roman" w:hAnsi="Times New Roman" w:cs="Times New Roman"/>
        </w:rPr>
        <w:t xml:space="preserve">naïve as well as in pre-immune </w:t>
      </w:r>
      <w:ins w:id="14" w:author="Amanda Lee Skarlupka" w:date="2019-11-11T21:20:00Z">
        <w:r w:rsidR="00105D54" w:rsidRPr="00A11DF6">
          <w:rPr>
            <w:rFonts w:ascii="Times New Roman" w:hAnsi="Times New Roman" w:cs="Times New Roman"/>
          </w:rPr>
          <w:t xml:space="preserve">influenza virus </w:t>
        </w:r>
      </w:ins>
      <w:r w:rsidRPr="00A11DF6">
        <w:rPr>
          <w:rFonts w:ascii="Times New Roman" w:hAnsi="Times New Roman" w:cs="Times New Roman"/>
        </w:rPr>
        <w:t>animal models</w:t>
      </w:r>
      <w:r w:rsidR="009C5083" w:rsidRPr="00A11DF6">
        <w:rPr>
          <w:rFonts w:ascii="Times New Roman" w:hAnsi="Times New Roman" w:cs="Times New Roman"/>
        </w:rPr>
        <w:t xml:space="preserve"> </w:t>
      </w:r>
      <w:del w:id="15" w:author="Amanda Lee Skarlupka" w:date="2019-11-11T21:22:00Z">
        <w:r w:rsidR="009C5083" w:rsidRPr="00A11DF6" w:rsidDel="00105D54">
          <w:rPr>
            <w:rFonts w:ascii="Times New Roman" w:hAnsi="Times New Roman" w:cs="Times New Roman"/>
          </w:rPr>
          <w:delText>(</w:delText>
        </w:r>
      </w:del>
      <w:r w:rsidR="00105D54">
        <w:rPr>
          <w:rFonts w:ascii="Times New Roman" w:hAnsi="Times New Roman" w:cs="Times New Roman"/>
        </w:rPr>
        <w:fldChar w:fldCharType="begin">
          <w:fldData xml:space="preserve">PEVuZE5vdGU+PENpdGU+PEF1dGhvcj5BbGxlbjwvQXV0aG9yPjxZZWFyPjIwMTg8L1llYXI+PFJl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</w:fldData>
        </w:fldChar>
      </w:r>
      <w:r w:rsidR="00105D54">
        <w:rPr>
          <w:rFonts w:ascii="Times New Roman" w:hAnsi="Times New Roman" w:cs="Times New Roman"/>
        </w:rPr>
        <w:instrText xml:space="preserve"> ADDIN EN.CITE </w:instrText>
      </w:r>
      <w:r w:rsidR="00105D54">
        <w:rPr>
          <w:rFonts w:ascii="Times New Roman" w:hAnsi="Times New Roman" w:cs="Times New Roman"/>
        </w:rPr>
        <w:fldChar w:fldCharType="begin">
          <w:fldData xml:space="preserve">PEVuZE5vdGU+PENpdGU+PEF1dGhvcj5BbGxlbjwvQXV0aG9yPjxZZWFyPjIwMTg8L1llYXI+PFJl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</w:fldData>
        </w:fldChar>
      </w:r>
      <w:r w:rsidR="00105D54">
        <w:rPr>
          <w:rFonts w:ascii="Times New Roman" w:hAnsi="Times New Roman" w:cs="Times New Roman"/>
        </w:rPr>
        <w:instrText xml:space="preserve"> ADDIN EN.CITE.DATA </w:instrText>
      </w:r>
      <w:r w:rsidR="00105D54">
        <w:rPr>
          <w:rFonts w:ascii="Times New Roman" w:hAnsi="Times New Roman" w:cs="Times New Roman"/>
        </w:rPr>
      </w:r>
      <w:r w:rsidR="00105D54">
        <w:rPr>
          <w:rFonts w:ascii="Times New Roman" w:hAnsi="Times New Roman" w:cs="Times New Roman"/>
        </w:rPr>
        <w:fldChar w:fldCharType="end"/>
      </w:r>
      <w:r w:rsidR="00105D54">
        <w:rPr>
          <w:rFonts w:ascii="Times New Roman" w:hAnsi="Times New Roman" w:cs="Times New Roman"/>
        </w:rPr>
        <w:fldChar w:fldCharType="separate"/>
      </w:r>
      <w:r w:rsidR="00105D54">
        <w:rPr>
          <w:rFonts w:ascii="Times New Roman" w:hAnsi="Times New Roman" w:cs="Times New Roman"/>
          <w:noProof/>
        </w:rPr>
        <w:t>[1-8]</w:t>
      </w:r>
      <w:r w:rsidR="00105D54">
        <w:rPr>
          <w:rFonts w:ascii="Times New Roman" w:hAnsi="Times New Roman" w:cs="Times New Roman"/>
        </w:rPr>
        <w:fldChar w:fldCharType="end"/>
      </w:r>
      <w:del w:id="16" w:author="Amanda Lee Skarlupka" w:date="2019-11-11T21:20:00Z">
        <w:r w:rsidR="009C5083" w:rsidRPr="00105D54" w:rsidDel="00105D54">
          <w:rPr>
            <w:rFonts w:ascii="Times New Roman" w:hAnsi="Times New Roman" w:cs="Times New Roman"/>
            <w:highlight w:val="yellow"/>
          </w:rPr>
          <w:delText>REF</w:delText>
        </w:r>
      </w:del>
      <w:del w:id="17" w:author="Amanda Lee Skarlupka" w:date="2019-11-11T21:22:00Z">
        <w:r w:rsidR="009C5083" w:rsidRPr="00A11DF6" w:rsidDel="00105D54">
          <w:rPr>
            <w:rFonts w:ascii="Times New Roman" w:hAnsi="Times New Roman" w:cs="Times New Roman"/>
          </w:rPr>
          <w:delText>)</w:delText>
        </w:r>
      </w:del>
      <w:r w:rsidRPr="00A11DF6">
        <w:rPr>
          <w:rFonts w:ascii="Times New Roman" w:hAnsi="Times New Roman" w:cs="Times New Roman"/>
        </w:rPr>
        <w:t>.</w:t>
      </w:r>
      <w:r w:rsidR="005A6A7D" w:rsidRPr="00A11DF6">
        <w:rPr>
          <w:rFonts w:ascii="Times New Roman" w:hAnsi="Times New Roman" w:cs="Times New Roman"/>
        </w:rPr>
        <w:t xml:space="preserve"> </w:t>
      </w:r>
    </w:p>
    <w:p w14:paraId="6AC76435" w14:textId="48D09851" w:rsidR="005A6A7D" w:rsidRPr="00A11DF6" w:rsidRDefault="005A6A7D" w:rsidP="00087E4D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r w:rsidRPr="00A11DF6">
        <w:rPr>
          <w:rFonts w:ascii="Times New Roman" w:hAnsi="Times New Roman" w:cs="Times New Roman"/>
        </w:rPr>
        <w:t xml:space="preserve">In particular, an H1 COBRA candidate, named P1, has been designed by a multiple sequence alignment of HA sequences belonging to H1 swine and human strains </w:t>
      </w:r>
      <w:r w:rsidR="00105D54">
        <w:rPr>
          <w:rFonts w:ascii="Times New Roman" w:hAnsi="Times New Roman" w:cs="Times New Roman"/>
        </w:rPr>
        <w:fldChar w:fldCharType="begin">
          <w:fldData xml:space="preserve">PEVuZE5vdGU+PENpdGU+PEF1dGhvcj5DYXJ0ZXI8L0F1dGhvcj48WWVhcj4yMDE2PC9ZZWFyPjxS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</w:fldData>
        </w:fldChar>
      </w:r>
      <w:r w:rsidR="00105D54">
        <w:rPr>
          <w:rFonts w:ascii="Times New Roman" w:hAnsi="Times New Roman" w:cs="Times New Roman"/>
        </w:rPr>
        <w:instrText xml:space="preserve"> ADDIN EN.CITE </w:instrText>
      </w:r>
      <w:r w:rsidR="00105D54">
        <w:rPr>
          <w:rFonts w:ascii="Times New Roman" w:hAnsi="Times New Roman" w:cs="Times New Roman"/>
        </w:rPr>
        <w:fldChar w:fldCharType="begin">
          <w:fldData xml:space="preserve">PEVuZE5vdGU+PENpdGU+PEF1dGhvcj5DYXJ0ZXI8L0F1dGhvcj48WWVhcj4yMDE2PC9ZZWFyPjxS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</w:fldData>
        </w:fldChar>
      </w:r>
      <w:r w:rsidR="00105D54">
        <w:rPr>
          <w:rFonts w:ascii="Times New Roman" w:hAnsi="Times New Roman" w:cs="Times New Roman"/>
        </w:rPr>
        <w:instrText xml:space="preserve"> ADDIN EN.CITE.DATA </w:instrText>
      </w:r>
      <w:r w:rsidR="00105D54">
        <w:rPr>
          <w:rFonts w:ascii="Times New Roman" w:hAnsi="Times New Roman" w:cs="Times New Roman"/>
        </w:rPr>
      </w:r>
      <w:r w:rsidR="00105D54">
        <w:rPr>
          <w:rFonts w:ascii="Times New Roman" w:hAnsi="Times New Roman" w:cs="Times New Roman"/>
        </w:rPr>
        <w:fldChar w:fldCharType="end"/>
      </w:r>
      <w:r w:rsidR="00105D54">
        <w:rPr>
          <w:rFonts w:ascii="Times New Roman" w:hAnsi="Times New Roman" w:cs="Times New Roman"/>
        </w:rPr>
        <w:fldChar w:fldCharType="separate"/>
      </w:r>
      <w:r w:rsidR="00105D54">
        <w:rPr>
          <w:rFonts w:ascii="Times New Roman" w:hAnsi="Times New Roman" w:cs="Times New Roman"/>
          <w:noProof/>
        </w:rPr>
        <w:t>[7]</w:t>
      </w:r>
      <w:r w:rsidR="00105D54">
        <w:rPr>
          <w:rFonts w:ascii="Times New Roman" w:hAnsi="Times New Roman" w:cs="Times New Roman"/>
        </w:rPr>
        <w:fldChar w:fldCharType="end"/>
      </w:r>
      <w:del w:id="18" w:author="Amanda Lee Skarlupka" w:date="2019-11-11T21:24:00Z">
        <w:r w:rsidRPr="00A11DF6" w:rsidDel="00105D54">
          <w:rPr>
            <w:rFonts w:ascii="Times New Roman" w:hAnsi="Times New Roman" w:cs="Times New Roman"/>
          </w:rPr>
          <w:delText>(</w:delText>
        </w:r>
        <w:r w:rsidRPr="00A11DF6" w:rsidDel="00105D54">
          <w:rPr>
            <w:rFonts w:ascii="Times New Roman" w:hAnsi="Times New Roman" w:cs="Times New Roman"/>
            <w:highlight w:val="yellow"/>
          </w:rPr>
          <w:delText>REF</w:delText>
        </w:r>
        <w:r w:rsidRPr="00A11DF6" w:rsidDel="00105D54">
          <w:rPr>
            <w:rFonts w:ascii="Times New Roman" w:hAnsi="Times New Roman" w:cs="Times New Roman"/>
          </w:rPr>
          <w:delText>)</w:delText>
        </w:r>
      </w:del>
      <w:r w:rsidRPr="00A11DF6">
        <w:rPr>
          <w:rFonts w:ascii="Times New Roman" w:hAnsi="Times New Roman" w:cs="Times New Roman"/>
        </w:rPr>
        <w:t>.</w:t>
      </w:r>
      <w:r w:rsidR="00A11DF6" w:rsidRPr="00A11DF6">
        <w:rPr>
          <w:rFonts w:ascii="Times New Roman" w:hAnsi="Times New Roman" w:cs="Times New Roman"/>
        </w:rPr>
        <w:t xml:space="preserve"> Importantly, immunization with COBRA P1 HA elicit a broad neutralizing polyclonal Ab response against H1 human and swine viruses</w:t>
      </w:r>
      <w:ins w:id="19" w:author="Amanda Lee Skarlupka" w:date="2019-11-11T21:25:00Z">
        <w:r w:rsidR="00381D66">
          <w:rPr>
            <w:rFonts w:ascii="Times New Roman" w:hAnsi="Times New Roman" w:cs="Times New Roman"/>
          </w:rPr>
          <w:t xml:space="preserve"> </w:t>
        </w:r>
      </w:ins>
      <w:r w:rsidR="00381D66">
        <w:rPr>
          <w:rFonts w:ascii="Times New Roman" w:hAnsi="Times New Roman" w:cs="Times New Roman"/>
        </w:rPr>
        <w:fldChar w:fldCharType="begin"/>
      </w:r>
      <w:r w:rsidR="00381D66">
        <w:rPr>
          <w:rFonts w:ascii="Times New Roman" w:hAnsi="Times New Roman" w:cs="Times New Roman"/>
        </w:rPr>
        <w:instrText xml:space="preserve"> ADDIN EN.CITE &lt;EndNote&gt;&lt;Cite&gt;&lt;Author&gt;Skarlupka&lt;/Author&gt;&lt;Year&gt;2019&lt;/Year&gt;&lt;RecNum&gt;1145&lt;/RecNum&gt;&lt;DisplayText&gt;[5]&lt;/DisplayText&gt;&lt;record&gt;&lt;rec-number&gt;1145&lt;/rec-number&gt;&lt;foreign-keys&gt;&lt;key app="EN" db-id="tp5zzdet2art5ue5ep1vf20zvst029d9ws99" timestamp="1568497567"&gt;1145&lt;/key&gt;&lt;/foreign-keys&gt;&lt;ref-type name="Journal Article"&gt;17&lt;/ref-type&gt;&lt;contributors&gt;&lt;authors&gt;&lt;author&gt;Skarlupka, A. L.&lt;/author&gt;&lt;author&gt;Owino, S. O.&lt;/author&gt;&lt;author&gt;Suzuki-Williams, L. P.&lt;/author&gt;&lt;author&gt;Crevar, C. J.&lt;/author&gt;&lt;author&gt;Carter, D. M.&lt;/author&gt;&lt;author&gt;Ross, T. M.&lt;/author&gt;&lt;/authors&gt;&lt;/contributors&gt;&lt;auth-address&gt;Center for Vaccines and Immunology, University of Georgia , Athens , GA USA.&amp;#xD;Vaccine and Gene Therapy Institute of Florida , Port St. Lucie , FL , USA.&amp;#xD;Center for Vaccines and Immunology, Department of Infectious Diseases, University of Georgia , Athens , GA USA.&lt;/auth-address&gt;&lt;titles&gt;&lt;title&gt;Computationally Optimized Broadly Reactive Vaccine Based Upon Swine H1N1 Influenza Hemagglutinin Sequences Protects against both Swine and Human Isolated Viruses&lt;/title&gt;&lt;secondary-title&gt;Hum Vaccin Immunother&lt;/secondary-title&gt;&lt;/titles&gt;&lt;periodical&gt;&lt;full-title&gt;Hum Vaccin Immunother&lt;/full-title&gt;&lt;/periodical&gt;&lt;edition&gt;2019/08/27&lt;/edition&gt;&lt;keywords&gt;&lt;keyword&gt;Cobra&lt;/keyword&gt;&lt;keyword&gt;H1n1&lt;/keyword&gt;&lt;keyword&gt;hemagglutination-inhibition&lt;/keyword&gt;&lt;keyword&gt;influenza&lt;/keyword&gt;&lt;keyword&gt;mice&lt;/keyword&gt;&lt;/keywords&gt;&lt;dates&gt;&lt;year&gt;2019&lt;/year&gt;&lt;pub-dates&gt;&lt;date&gt;Aug 26&lt;/date&gt;&lt;/pub-dates&gt;&lt;/dates&gt;&lt;isbn&gt;2164-554X (Electronic)&amp;#xD;2164-5515 (Linking)&lt;/isbn&gt;&lt;accession-num&gt;31448974&lt;/accession-num&gt;&lt;urls&gt;&lt;related-urls&gt;&lt;url&gt;https://www.ncbi.nlm.nih.gov/pubmed/31448974&lt;/url&gt;&lt;/related-urls&gt;&lt;/urls&gt;&lt;electronic-resource-num&gt;10.1080/21645515.2019.1653743&lt;/electronic-resource-num&gt;&lt;/record&gt;&lt;/Cite&gt;&lt;/EndNote&gt;</w:instrText>
      </w:r>
      <w:r w:rsidR="00381D66">
        <w:rPr>
          <w:rFonts w:ascii="Times New Roman" w:hAnsi="Times New Roman" w:cs="Times New Roman"/>
        </w:rPr>
        <w:fldChar w:fldCharType="separate"/>
      </w:r>
      <w:r w:rsidR="00381D66">
        <w:rPr>
          <w:rFonts w:ascii="Times New Roman" w:hAnsi="Times New Roman" w:cs="Times New Roman"/>
          <w:noProof/>
        </w:rPr>
        <w:t>[5]</w:t>
      </w:r>
      <w:r w:rsidR="00381D66">
        <w:rPr>
          <w:rFonts w:ascii="Times New Roman" w:hAnsi="Times New Roman" w:cs="Times New Roman"/>
        </w:rPr>
        <w:fldChar w:fldCharType="end"/>
      </w:r>
      <w:r w:rsidR="00A11DF6" w:rsidRPr="00A11DF6">
        <w:rPr>
          <w:rFonts w:ascii="Times New Roman" w:hAnsi="Times New Roman" w:cs="Times New Roman"/>
        </w:rPr>
        <w:t>.</w:t>
      </w:r>
    </w:p>
    <w:p w14:paraId="7E5C46E0" w14:textId="77777777" w:rsidR="00FD3AF8" w:rsidRPr="00A11DF6" w:rsidRDefault="00C532C0" w:rsidP="00105D54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r w:rsidRPr="00105D54">
        <w:rPr>
          <w:rFonts w:ascii="Times New Roman" w:hAnsi="Times New Roman" w:cs="Times New Roman"/>
        </w:rPr>
        <w:t>Recently, we generated a panel of monoclonal antibodies (</w:t>
      </w:r>
      <w:proofErr w:type="spellStart"/>
      <w:r w:rsidRPr="00105D54">
        <w:rPr>
          <w:rFonts w:ascii="Times New Roman" w:hAnsi="Times New Roman" w:cs="Times New Roman"/>
        </w:rPr>
        <w:t>mAbs</w:t>
      </w:r>
      <w:proofErr w:type="spellEnd"/>
      <w:r w:rsidRPr="00105D54">
        <w:rPr>
          <w:rFonts w:ascii="Times New Roman" w:hAnsi="Times New Roman" w:cs="Times New Roman"/>
        </w:rPr>
        <w:t xml:space="preserve">) against </w:t>
      </w:r>
      <w:r w:rsidR="00A11DF6" w:rsidRPr="00A11DF6">
        <w:rPr>
          <w:rFonts w:ascii="Times New Roman" w:hAnsi="Times New Roman" w:cs="Times New Roman"/>
        </w:rPr>
        <w:t xml:space="preserve">the </w:t>
      </w:r>
      <w:r w:rsidRPr="00105D54">
        <w:rPr>
          <w:rFonts w:ascii="Times New Roman" w:hAnsi="Times New Roman" w:cs="Times New Roman"/>
        </w:rPr>
        <w:t xml:space="preserve">COBRA </w:t>
      </w:r>
      <w:r w:rsidR="00A11DF6" w:rsidRPr="00A11DF6">
        <w:rPr>
          <w:rFonts w:ascii="Times New Roman" w:hAnsi="Times New Roman" w:cs="Times New Roman"/>
        </w:rPr>
        <w:t xml:space="preserve">P1 </w:t>
      </w:r>
      <w:r w:rsidR="00C62C08" w:rsidRPr="00105D54">
        <w:rPr>
          <w:rFonts w:ascii="Times New Roman" w:hAnsi="Times New Roman" w:cs="Times New Roman"/>
        </w:rPr>
        <w:t xml:space="preserve">with the aim to dissect the generated Ab response following the immunization of </w:t>
      </w:r>
      <w:r w:rsidR="00087E4D" w:rsidRPr="00A11DF6">
        <w:rPr>
          <w:rFonts w:ascii="Times New Roman" w:hAnsi="Times New Roman" w:cs="Times New Roman"/>
        </w:rPr>
        <w:t xml:space="preserve">influenza virus </w:t>
      </w:r>
      <w:r w:rsidR="00C62C08" w:rsidRPr="00105D54">
        <w:rPr>
          <w:rFonts w:ascii="Times New Roman" w:hAnsi="Times New Roman" w:cs="Times New Roman"/>
        </w:rPr>
        <w:t>naïve mice (BALB/c)</w:t>
      </w:r>
      <w:r w:rsidRPr="00105D54">
        <w:rPr>
          <w:rFonts w:ascii="Times New Roman" w:hAnsi="Times New Roman" w:cs="Times New Roman"/>
        </w:rPr>
        <w:t xml:space="preserve">. </w:t>
      </w:r>
      <w:r w:rsidR="00046CFF" w:rsidRPr="00105D54">
        <w:rPr>
          <w:rFonts w:ascii="Times New Roman" w:hAnsi="Times New Roman" w:cs="Times New Roman"/>
        </w:rPr>
        <w:t>As previously described, t</w:t>
      </w:r>
      <w:r w:rsidRPr="00105D54">
        <w:rPr>
          <w:rFonts w:ascii="Times New Roman" w:hAnsi="Times New Roman" w:cs="Times New Roman"/>
        </w:rPr>
        <w:t xml:space="preserve">hese </w:t>
      </w:r>
      <w:proofErr w:type="spellStart"/>
      <w:r w:rsidRPr="00105D54">
        <w:rPr>
          <w:rFonts w:ascii="Times New Roman" w:hAnsi="Times New Roman" w:cs="Times New Roman"/>
        </w:rPr>
        <w:t>mAbs</w:t>
      </w:r>
      <w:proofErr w:type="spellEnd"/>
      <w:r w:rsidRPr="00105D54">
        <w:rPr>
          <w:rFonts w:ascii="Times New Roman" w:hAnsi="Times New Roman" w:cs="Times New Roman"/>
        </w:rPr>
        <w:t xml:space="preserve"> feature different functional activities, spanning from narrowly to broadly reactive </w:t>
      </w:r>
      <w:r w:rsidR="00FD3AF8" w:rsidRPr="00105D54">
        <w:rPr>
          <w:rFonts w:ascii="Times New Roman" w:hAnsi="Times New Roman" w:cs="Times New Roman"/>
        </w:rPr>
        <w:t>binders and neutralizers</w:t>
      </w:r>
      <w:r w:rsidR="00107972" w:rsidRPr="00A11DF6">
        <w:rPr>
          <w:rFonts w:ascii="Times New Roman" w:hAnsi="Times New Roman" w:cs="Times New Roman"/>
        </w:rPr>
        <w:t xml:space="preserve"> (</w:t>
      </w:r>
      <w:r w:rsidR="00107972" w:rsidRPr="00105D54">
        <w:rPr>
          <w:rFonts w:ascii="Times New Roman" w:hAnsi="Times New Roman" w:cs="Times New Roman"/>
          <w:highlight w:val="yellow"/>
        </w:rPr>
        <w:t>REF</w:t>
      </w:r>
      <w:r w:rsidR="00107972" w:rsidRPr="00A11DF6">
        <w:rPr>
          <w:rFonts w:ascii="Times New Roman" w:hAnsi="Times New Roman" w:cs="Times New Roman"/>
        </w:rPr>
        <w:t>)</w:t>
      </w:r>
      <w:r w:rsidR="00FD3AF8" w:rsidRPr="00105D54">
        <w:rPr>
          <w:rFonts w:ascii="Times New Roman" w:hAnsi="Times New Roman" w:cs="Times New Roman"/>
        </w:rPr>
        <w:t>.</w:t>
      </w:r>
    </w:p>
    <w:p w14:paraId="351808DF" w14:textId="659F7B5D" w:rsidR="00087E4D" w:rsidRPr="00A11DF6" w:rsidRDefault="005A6A7D" w:rsidP="0050254F">
      <w:pPr>
        <w:pStyle w:val="FirstParagraph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r w:rsidRPr="00A11DF6">
        <w:rPr>
          <w:rFonts w:ascii="Times New Roman" w:hAnsi="Times New Roman" w:cs="Times New Roman"/>
        </w:rPr>
        <w:t>I</w:t>
      </w:r>
      <w:r w:rsidR="00087E4D" w:rsidRPr="00A11DF6">
        <w:rPr>
          <w:rFonts w:ascii="Times New Roman" w:hAnsi="Times New Roman" w:cs="Times New Roman"/>
        </w:rPr>
        <w:t xml:space="preserve">n this study </w:t>
      </w:r>
      <w:r w:rsidR="00FD3AF8" w:rsidRPr="00A11DF6">
        <w:rPr>
          <w:rFonts w:ascii="Times New Roman" w:hAnsi="Times New Roman" w:cs="Times New Roman"/>
        </w:rPr>
        <w:t>we</w:t>
      </w:r>
      <w:del w:id="20" w:author="Amanda Lee Skarlupka" w:date="2019-11-11T21:26:00Z">
        <w:r w:rsidR="00FD3AF8" w:rsidRPr="00A11DF6" w:rsidDel="00381D66">
          <w:rPr>
            <w:rFonts w:ascii="Times New Roman" w:hAnsi="Times New Roman" w:cs="Times New Roman"/>
          </w:rPr>
          <w:delText xml:space="preserve"> aimed at</w:delText>
        </w:r>
      </w:del>
      <w:r w:rsidR="00FD3AF8" w:rsidRPr="00A11DF6">
        <w:rPr>
          <w:rFonts w:ascii="Times New Roman" w:hAnsi="Times New Roman" w:cs="Times New Roman"/>
        </w:rPr>
        <w:t xml:space="preserve"> investigat</w:t>
      </w:r>
      <w:ins w:id="21" w:author="Amanda Lee Skarlupka" w:date="2019-11-11T21:26:00Z">
        <w:r w:rsidR="00381D66">
          <w:rPr>
            <w:rFonts w:ascii="Times New Roman" w:hAnsi="Times New Roman" w:cs="Times New Roman"/>
          </w:rPr>
          <w:t>ed</w:t>
        </w:r>
      </w:ins>
      <w:del w:id="22" w:author="Amanda Lee Skarlupka" w:date="2019-11-11T21:26:00Z">
        <w:r w:rsidR="00FD3AF8" w:rsidRPr="00A11DF6" w:rsidDel="00381D66">
          <w:rPr>
            <w:rFonts w:ascii="Times New Roman" w:hAnsi="Times New Roman" w:cs="Times New Roman"/>
          </w:rPr>
          <w:delText>ing</w:delText>
        </w:r>
      </w:del>
      <w:r w:rsidR="00FD3AF8" w:rsidRPr="00A11DF6">
        <w:rPr>
          <w:rFonts w:ascii="Times New Roman" w:hAnsi="Times New Roman" w:cs="Times New Roman"/>
        </w:rPr>
        <w:t xml:space="preserve"> the breadth of </w:t>
      </w:r>
      <w:del w:id="23" w:author="Amanda Lee Skarlupka" w:date="2019-11-11T21:26:00Z">
        <w:r w:rsidR="00FD3AF8" w:rsidRPr="00A11DF6" w:rsidDel="00381D66">
          <w:rPr>
            <w:rFonts w:ascii="Times New Roman" w:hAnsi="Times New Roman" w:cs="Times New Roman"/>
          </w:rPr>
          <w:delText xml:space="preserve">neutralization </w:delText>
        </w:r>
      </w:del>
      <w:ins w:id="24" w:author="Amanda Lee Skarlupka" w:date="2019-11-11T21:30:00Z">
        <w:r w:rsidR="00381D66">
          <w:rPr>
            <w:rFonts w:ascii="Times New Roman" w:hAnsi="Times New Roman" w:cs="Times New Roman"/>
          </w:rPr>
          <w:t>hemagglutination</w:t>
        </w:r>
      </w:ins>
      <w:ins w:id="25" w:author="Amanda Lee Skarlupka" w:date="2019-11-11T21:26:00Z">
        <w:r w:rsidR="00381D66">
          <w:rPr>
            <w:rFonts w:ascii="Times New Roman" w:hAnsi="Times New Roman" w:cs="Times New Roman"/>
          </w:rPr>
          <w:t xml:space="preserve"> inhibition</w:t>
        </w:r>
        <w:r w:rsidR="00381D66" w:rsidRPr="00A11DF6">
          <w:rPr>
            <w:rFonts w:ascii="Times New Roman" w:hAnsi="Times New Roman" w:cs="Times New Roman"/>
          </w:rPr>
          <w:t xml:space="preserve"> </w:t>
        </w:r>
      </w:ins>
      <w:r w:rsidR="00FD3AF8" w:rsidRPr="00A11DF6">
        <w:rPr>
          <w:rFonts w:ascii="Times New Roman" w:hAnsi="Times New Roman" w:cs="Times New Roman"/>
        </w:rPr>
        <w:t xml:space="preserve">featured by representative P1-specific </w:t>
      </w:r>
      <w:proofErr w:type="spellStart"/>
      <w:r w:rsidR="00FD3AF8" w:rsidRPr="00A11DF6">
        <w:rPr>
          <w:rFonts w:ascii="Times New Roman" w:hAnsi="Times New Roman" w:cs="Times New Roman"/>
        </w:rPr>
        <w:t>mAbs</w:t>
      </w:r>
      <w:proofErr w:type="spellEnd"/>
      <w:ins w:id="26" w:author="Amanda Lee Skarlupka" w:date="2019-11-11T21:26:00Z">
        <w:r w:rsidR="00381D66">
          <w:rPr>
            <w:rFonts w:ascii="Times New Roman" w:hAnsi="Times New Roman" w:cs="Times New Roman"/>
          </w:rPr>
          <w:t>,</w:t>
        </w:r>
      </w:ins>
      <w:r w:rsidR="00FD3AF8" w:rsidRPr="00A11DF6">
        <w:rPr>
          <w:rFonts w:ascii="Times New Roman" w:hAnsi="Times New Roman" w:cs="Times New Roman"/>
        </w:rPr>
        <w:t xml:space="preserve"> along with those specific for wild-type historic H1N1</w:t>
      </w:r>
      <w:r w:rsidR="00C62C08" w:rsidRPr="00A11DF6">
        <w:rPr>
          <w:rFonts w:ascii="Times New Roman" w:hAnsi="Times New Roman" w:cs="Times New Roman"/>
        </w:rPr>
        <w:t xml:space="preserve"> human</w:t>
      </w:r>
      <w:r w:rsidR="00FD3AF8" w:rsidRPr="00A11DF6">
        <w:rPr>
          <w:rFonts w:ascii="Times New Roman" w:hAnsi="Times New Roman" w:cs="Times New Roman"/>
        </w:rPr>
        <w:t xml:space="preserve"> vaccine strai</w:t>
      </w:r>
      <w:r w:rsidRPr="00A11DF6">
        <w:rPr>
          <w:rFonts w:ascii="Times New Roman" w:hAnsi="Times New Roman" w:cs="Times New Roman"/>
        </w:rPr>
        <w:t>ns</w:t>
      </w:r>
      <w:ins w:id="27" w:author="Amanda Lee Skarlupka" w:date="2019-11-11T21:27:00Z">
        <w:r w:rsidR="00381D66">
          <w:rPr>
            <w:rFonts w:ascii="Times New Roman" w:hAnsi="Times New Roman" w:cs="Times New Roman"/>
          </w:rPr>
          <w:t>,</w:t>
        </w:r>
      </w:ins>
      <w:r w:rsidRPr="00A11DF6">
        <w:rPr>
          <w:rFonts w:ascii="Times New Roman" w:hAnsi="Times New Roman" w:cs="Times New Roman"/>
        </w:rPr>
        <w:t xml:space="preserve"> in order to dissect </w:t>
      </w:r>
      <w:r w:rsidR="00A11DF6">
        <w:rPr>
          <w:rFonts w:ascii="Times New Roman" w:hAnsi="Times New Roman" w:cs="Times New Roman"/>
        </w:rPr>
        <w:t xml:space="preserve">at the </w:t>
      </w:r>
      <w:proofErr w:type="spellStart"/>
      <w:r w:rsidR="00A11DF6">
        <w:rPr>
          <w:rFonts w:ascii="Times New Roman" w:hAnsi="Times New Roman" w:cs="Times New Roman"/>
        </w:rPr>
        <w:t>mAb</w:t>
      </w:r>
      <w:proofErr w:type="spellEnd"/>
      <w:r w:rsidR="00A11DF6">
        <w:rPr>
          <w:rFonts w:ascii="Times New Roman" w:hAnsi="Times New Roman" w:cs="Times New Roman"/>
        </w:rPr>
        <w:t xml:space="preserve"> level, </w:t>
      </w:r>
      <w:r w:rsidRPr="00A11DF6">
        <w:rPr>
          <w:rFonts w:ascii="Times New Roman" w:hAnsi="Times New Roman" w:cs="Times New Roman"/>
        </w:rPr>
        <w:t xml:space="preserve">the breadth of HAI activity of the P1-elicited </w:t>
      </w:r>
      <w:r w:rsidR="00A11DF6">
        <w:rPr>
          <w:rFonts w:ascii="Times New Roman" w:hAnsi="Times New Roman" w:cs="Times New Roman"/>
        </w:rPr>
        <w:t xml:space="preserve">humoral </w:t>
      </w:r>
      <w:r w:rsidRPr="00A11DF6">
        <w:rPr>
          <w:rFonts w:ascii="Times New Roman" w:hAnsi="Times New Roman" w:cs="Times New Roman"/>
        </w:rPr>
        <w:t>response against H1 swine viruses.</w:t>
      </w:r>
    </w:p>
    <w:p w14:paraId="76191279" w14:textId="77777777" w:rsidR="00087E4D" w:rsidRPr="00A11DF6" w:rsidRDefault="00087E4D" w:rsidP="0050254F">
      <w:pPr>
        <w:pStyle w:val="BodyText"/>
        <w:adjustRightInd w:val="0"/>
        <w:snapToGrid w:val="0"/>
        <w:spacing w:before="0" w:after="0" w:line="480" w:lineRule="auto"/>
        <w:jc w:val="both"/>
        <w:rPr>
          <w:rStyle w:val="VerbatimChar"/>
          <w:rFonts w:ascii="Times New Roman" w:hAnsi="Times New Roman" w:cs="Times New Roman"/>
          <w:sz w:val="24"/>
        </w:rPr>
      </w:pPr>
      <w:r w:rsidRPr="00105D54">
        <w:rPr>
          <w:rFonts w:ascii="Times New Roman" w:hAnsi="Times New Roman" w:cs="Times New Roman"/>
        </w:rPr>
        <w:t>P1</w:t>
      </w:r>
      <w:r w:rsidR="0050254F" w:rsidRPr="00105D54">
        <w:rPr>
          <w:rFonts w:ascii="Times New Roman" w:hAnsi="Times New Roman" w:cs="Times New Roman"/>
        </w:rPr>
        <w:t>-</w:t>
      </w:r>
      <w:r w:rsidRPr="00105D54">
        <w:rPr>
          <w:rFonts w:ascii="Times New Roman" w:hAnsi="Times New Roman" w:cs="Times New Roman"/>
        </w:rPr>
        <w:t xml:space="preserve"> a</w:t>
      </w:r>
      <w:r w:rsidR="0050254F" w:rsidRPr="00105D54">
        <w:rPr>
          <w:rFonts w:ascii="Times New Roman" w:hAnsi="Times New Roman" w:cs="Times New Roman"/>
        </w:rPr>
        <w:t xml:space="preserve">nd </w:t>
      </w:r>
      <w:r w:rsidR="0050254F" w:rsidRPr="00A11DF6">
        <w:rPr>
          <w:rStyle w:val="VerbatimChar"/>
          <w:rFonts w:ascii="Times New Roman" w:hAnsi="Times New Roman" w:cs="Times New Roman"/>
          <w:sz w:val="24"/>
        </w:rPr>
        <w:t>A/California/04/2009 (H1N1)pdm09</w:t>
      </w:r>
      <w:r w:rsidR="0050254F" w:rsidRPr="00105D54">
        <w:rPr>
          <w:rFonts w:ascii="Times New Roman" w:hAnsi="Times New Roman" w:cs="Times New Roman"/>
        </w:rPr>
        <w:t xml:space="preserve"> (CA/09)-specific </w:t>
      </w:r>
      <w:proofErr w:type="spellStart"/>
      <w:r w:rsidR="0050254F" w:rsidRPr="00105D54">
        <w:rPr>
          <w:rFonts w:ascii="Times New Roman" w:hAnsi="Times New Roman" w:cs="Times New Roman"/>
        </w:rPr>
        <w:t>mAbs</w:t>
      </w:r>
      <w:proofErr w:type="spellEnd"/>
      <w:r w:rsidR="0050254F" w:rsidRPr="00105D54">
        <w:rPr>
          <w:rFonts w:ascii="Times New Roman" w:hAnsi="Times New Roman" w:cs="Times New Roman"/>
        </w:rPr>
        <w:t xml:space="preserve"> have been expressed and purified as previously described </w:t>
      </w:r>
      <w:r w:rsidR="00107972" w:rsidRPr="00105D54">
        <w:rPr>
          <w:rFonts w:ascii="Times New Roman" w:hAnsi="Times New Roman" w:cs="Times New Roman"/>
        </w:rPr>
        <w:t>(</w:t>
      </w:r>
      <w:r w:rsidR="00107972" w:rsidRPr="00105D54">
        <w:rPr>
          <w:rFonts w:ascii="Times New Roman" w:hAnsi="Times New Roman" w:cs="Times New Roman"/>
          <w:highlight w:val="yellow"/>
        </w:rPr>
        <w:t>REF</w:t>
      </w:r>
      <w:r w:rsidR="00107972" w:rsidRPr="00105D54">
        <w:rPr>
          <w:rFonts w:ascii="Times New Roman" w:hAnsi="Times New Roman" w:cs="Times New Roman"/>
        </w:rPr>
        <w:t xml:space="preserve">), </w:t>
      </w:r>
      <w:r w:rsidR="0050254F" w:rsidRPr="00105D54">
        <w:rPr>
          <w:rFonts w:ascii="Times New Roman" w:hAnsi="Times New Roman" w:cs="Times New Roman"/>
        </w:rPr>
        <w:t xml:space="preserve">while </w:t>
      </w:r>
      <w:r w:rsidR="0050254F" w:rsidRPr="00A11DF6">
        <w:rPr>
          <w:rStyle w:val="VerbatimChar"/>
          <w:rFonts w:ascii="Times New Roman" w:hAnsi="Times New Roman" w:cs="Times New Roman"/>
          <w:sz w:val="24"/>
        </w:rPr>
        <w:t xml:space="preserve">A/South Carolina/1/1918 (SC/18)-, A/Solomon </w:t>
      </w:r>
      <w:r w:rsidR="0050254F" w:rsidRPr="00A11DF6">
        <w:rPr>
          <w:rStyle w:val="VerbatimChar"/>
          <w:rFonts w:ascii="Times New Roman" w:hAnsi="Times New Roman" w:cs="Times New Roman"/>
          <w:sz w:val="24"/>
        </w:rPr>
        <w:lastRenderedPageBreak/>
        <w:t>Islands/3/2006 (SI/06)- and A/Brisbane/59/2007 (</w:t>
      </w:r>
      <w:proofErr w:type="spellStart"/>
      <w:r w:rsidR="0050254F" w:rsidRPr="00A11DF6">
        <w:rPr>
          <w:rStyle w:val="VerbatimChar"/>
          <w:rFonts w:ascii="Times New Roman" w:hAnsi="Times New Roman" w:cs="Times New Roman"/>
          <w:sz w:val="24"/>
        </w:rPr>
        <w:t>Brisb</w:t>
      </w:r>
      <w:proofErr w:type="spellEnd"/>
      <w:r w:rsidR="0050254F" w:rsidRPr="00A11DF6">
        <w:rPr>
          <w:rStyle w:val="VerbatimChar"/>
          <w:rFonts w:ascii="Times New Roman" w:hAnsi="Times New Roman" w:cs="Times New Roman"/>
          <w:sz w:val="24"/>
        </w:rPr>
        <w:t xml:space="preserve">/07)-specific mouse </w:t>
      </w:r>
      <w:proofErr w:type="spellStart"/>
      <w:r w:rsidR="0050254F" w:rsidRPr="00A11DF6">
        <w:rPr>
          <w:rStyle w:val="VerbatimChar"/>
          <w:rFonts w:ascii="Times New Roman" w:hAnsi="Times New Roman" w:cs="Times New Roman"/>
          <w:sz w:val="24"/>
        </w:rPr>
        <w:t>mAbs</w:t>
      </w:r>
      <w:proofErr w:type="spellEnd"/>
      <w:r w:rsidR="0050254F" w:rsidRPr="00A11DF6">
        <w:rPr>
          <w:rStyle w:val="VerbatimChar"/>
          <w:rFonts w:ascii="Times New Roman" w:hAnsi="Times New Roman" w:cs="Times New Roman"/>
          <w:sz w:val="24"/>
        </w:rPr>
        <w:t xml:space="preserve"> have been provided by the Biodefense and Emerging Infections (BEI) Resources and the Influenza Reagent Resource (IRR).</w:t>
      </w:r>
    </w:p>
    <w:p w14:paraId="3AE6A664" w14:textId="7DF62B17" w:rsidR="00107972" w:rsidRPr="00A11DF6" w:rsidRDefault="00A969C9" w:rsidP="00105D54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r w:rsidRPr="00105D54">
        <w:rPr>
          <w:rFonts w:ascii="Times New Roman" w:hAnsi="Times New Roman" w:cs="Times New Roman"/>
        </w:rPr>
        <w:t>The generation of virus-like particles (VLP) and influenza viruses belonging</w:t>
      </w:r>
      <w:del w:id="28" w:author="Amanda Lee Skarlupka" w:date="2019-11-11T21:29:00Z">
        <w:r w:rsidRPr="00105D54" w:rsidDel="00381D66">
          <w:rPr>
            <w:rFonts w:ascii="Times New Roman" w:hAnsi="Times New Roman" w:cs="Times New Roman"/>
          </w:rPr>
          <w:delText xml:space="preserve"> to the</w:delText>
        </w:r>
      </w:del>
      <w:r w:rsidRPr="00105D54">
        <w:rPr>
          <w:rFonts w:ascii="Times New Roman" w:hAnsi="Times New Roman" w:cs="Times New Roman"/>
        </w:rPr>
        <w:t xml:space="preserve"> to the strains listed in Table 1 and 2 and the protocol for performing </w:t>
      </w:r>
      <w:r w:rsidR="00107972" w:rsidRPr="00105D54">
        <w:rPr>
          <w:rFonts w:ascii="Times New Roman" w:hAnsi="Times New Roman" w:cs="Times New Roman"/>
        </w:rPr>
        <w:t>h</w:t>
      </w:r>
      <w:r w:rsidRPr="00105D54">
        <w:rPr>
          <w:rFonts w:ascii="Times New Roman" w:hAnsi="Times New Roman" w:cs="Times New Roman"/>
        </w:rPr>
        <w:t>emagglutination inhibition activity (HAI) assays have been previously described</w:t>
      </w:r>
      <w:ins w:id="29" w:author="Amanda Lee Skarlupka" w:date="2019-11-11T21:29:00Z">
        <w:r w:rsidR="00381D66">
          <w:rPr>
            <w:rFonts w:ascii="Times New Roman" w:hAnsi="Times New Roman" w:cs="Times New Roman"/>
          </w:rPr>
          <w:t xml:space="preserve"> </w:t>
        </w:r>
      </w:ins>
      <w:r w:rsidR="00381D66">
        <w:rPr>
          <w:rFonts w:ascii="Times New Roman" w:hAnsi="Times New Roman" w:cs="Times New Roman"/>
        </w:rPr>
        <w:fldChar w:fldCharType="begin"/>
      </w:r>
      <w:r w:rsidR="00381D66">
        <w:rPr>
          <w:rFonts w:ascii="Times New Roman" w:hAnsi="Times New Roman" w:cs="Times New Roman"/>
        </w:rPr>
        <w:instrText xml:space="preserve"> ADDIN EN.CITE &lt;EndNote&gt;&lt;Cite&gt;&lt;Author&gt;Skarlupka&lt;/Author&gt;&lt;Year&gt;2019&lt;/Year&gt;&lt;RecNum&gt;1145&lt;/RecNum&gt;&lt;DisplayText&gt;[5]&lt;/DisplayText&gt;&lt;record&gt;&lt;rec-number&gt;1145&lt;/rec-number&gt;&lt;foreign-keys&gt;&lt;key app="EN" db-id="tp5zzdet2art5ue5ep1vf20zvst029d9ws99" timestamp="1568497567"&gt;1145&lt;/key&gt;&lt;/foreign-keys&gt;&lt;ref-type name="Journal Article"&gt;17&lt;/ref-type&gt;&lt;contributors&gt;&lt;authors&gt;&lt;author&gt;Skarlupka, A. L.&lt;/author&gt;&lt;author&gt;Owino, S. O.&lt;/author&gt;&lt;author&gt;Suzuki-Williams, L. P.&lt;/author&gt;&lt;author&gt;Crevar, C. J.&lt;/author&gt;&lt;author&gt;Carter, D. M.&lt;/author&gt;&lt;author&gt;Ross, T. M.&lt;/author&gt;&lt;/authors&gt;&lt;/contributors&gt;&lt;auth-address&gt;Center for Vaccines and Immunology, University of Georgia , Athens , GA USA.&amp;#xD;Vaccine and Gene Therapy Institute of Florida , Port St. Lucie , FL , USA.&amp;#xD;Center for Vaccines and Immunology, Department of Infectious Diseases, University of Georgia , Athens , GA USA.&lt;/auth-address&gt;&lt;titles&gt;&lt;title&gt;Computationally Optimized Broadly Reactive Vaccine Based Upon Swine H1N1 Influenza Hemagglutinin Sequences Protects against both Swine and Human Isolated Viruses&lt;/title&gt;&lt;secondary-title&gt;Hum Vaccin Immunother&lt;/secondary-title&gt;&lt;/titles&gt;&lt;periodical&gt;&lt;full-title&gt;Hum Vaccin Immunother&lt;/full-title&gt;&lt;/periodical&gt;&lt;edition&gt;2019/08/27&lt;/edition&gt;&lt;keywords&gt;&lt;keyword&gt;Cobra&lt;/keyword&gt;&lt;keyword&gt;H1n1&lt;/keyword&gt;&lt;keyword&gt;hemagglutination-inhibition&lt;/keyword&gt;&lt;keyword&gt;influenza&lt;/keyword&gt;&lt;keyword&gt;mice&lt;/keyword&gt;&lt;/keywords&gt;&lt;dates&gt;&lt;year&gt;2019&lt;/year&gt;&lt;pub-dates&gt;&lt;date&gt;Aug 26&lt;/date&gt;&lt;/pub-dates&gt;&lt;/dates&gt;&lt;isbn&gt;2164-554X (Electronic)&amp;#xD;2164-5515 (Linking)&lt;/isbn&gt;&lt;accession-num&gt;31448974&lt;/accession-num&gt;&lt;urls&gt;&lt;related-urls&gt;&lt;url&gt;https://www.ncbi.nlm.nih.gov/pubmed/31448974&lt;/url&gt;&lt;/related-urls&gt;&lt;/urls&gt;&lt;electronic-resource-num&gt;10.1080/21645515.2019.1653743&lt;/electronic-resource-num&gt;&lt;/record&gt;&lt;/Cite&gt;&lt;/EndNote&gt;</w:instrText>
      </w:r>
      <w:r w:rsidR="00381D66">
        <w:rPr>
          <w:rFonts w:ascii="Times New Roman" w:hAnsi="Times New Roman" w:cs="Times New Roman"/>
        </w:rPr>
        <w:fldChar w:fldCharType="separate"/>
      </w:r>
      <w:r w:rsidR="00381D66">
        <w:rPr>
          <w:rFonts w:ascii="Times New Roman" w:hAnsi="Times New Roman" w:cs="Times New Roman"/>
          <w:noProof/>
        </w:rPr>
        <w:t>[5]</w:t>
      </w:r>
      <w:r w:rsidR="00381D66">
        <w:rPr>
          <w:rFonts w:ascii="Times New Roman" w:hAnsi="Times New Roman" w:cs="Times New Roman"/>
        </w:rPr>
        <w:fldChar w:fldCharType="end"/>
      </w:r>
      <w:r w:rsidRPr="00105D54">
        <w:rPr>
          <w:rFonts w:ascii="Times New Roman" w:hAnsi="Times New Roman" w:cs="Times New Roman"/>
        </w:rPr>
        <w:t>.</w:t>
      </w:r>
    </w:p>
    <w:p w14:paraId="3D8A1CAD" w14:textId="70AC5B9B" w:rsidR="00A969C9" w:rsidRPr="00A11DF6" w:rsidRDefault="00A969C9" w:rsidP="00087E4D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del w:id="30" w:author="Amanda Lee Skarlupka" w:date="2019-11-11T21:31:00Z">
        <w:r w:rsidRPr="00A11DF6" w:rsidDel="00381D66">
          <w:rPr>
            <w:rFonts w:ascii="Times New Roman" w:hAnsi="Times New Roman" w:cs="Times New Roman"/>
          </w:rPr>
          <w:delText>In a similar way to what has been</w:delText>
        </w:r>
      </w:del>
      <w:ins w:id="31" w:author="Amanda Lee Skarlupka" w:date="2019-11-11T21:33:00Z">
        <w:r w:rsidR="00381D66">
          <w:rPr>
            <w:rFonts w:ascii="Times New Roman" w:hAnsi="Times New Roman" w:cs="Times New Roman"/>
          </w:rPr>
          <w:t>Similarly,</w:t>
        </w:r>
      </w:ins>
      <w:ins w:id="32" w:author="Amanda Lee Skarlupka" w:date="2019-11-11T21:31:00Z">
        <w:r w:rsidR="00381D66">
          <w:rPr>
            <w:rFonts w:ascii="Times New Roman" w:hAnsi="Times New Roman" w:cs="Times New Roman"/>
          </w:rPr>
          <w:t xml:space="preserve"> as</w:t>
        </w:r>
      </w:ins>
      <w:r w:rsidRPr="00A11DF6">
        <w:rPr>
          <w:rFonts w:ascii="Times New Roman" w:hAnsi="Times New Roman" w:cs="Times New Roman"/>
        </w:rPr>
        <w:t xml:space="preserve"> </w:t>
      </w:r>
      <w:r w:rsidR="00AA34F8" w:rsidRPr="00A11DF6">
        <w:rPr>
          <w:rFonts w:ascii="Times New Roman" w:hAnsi="Times New Roman" w:cs="Times New Roman"/>
        </w:rPr>
        <w:t xml:space="preserve">previously described, </w:t>
      </w:r>
      <w:r w:rsidR="00061268" w:rsidRPr="00A11DF6">
        <w:rPr>
          <w:rFonts w:ascii="Times New Roman" w:hAnsi="Times New Roman" w:cs="Times New Roman"/>
        </w:rPr>
        <w:t xml:space="preserve">COBRA P1-specific </w:t>
      </w:r>
      <w:proofErr w:type="spellStart"/>
      <w:r w:rsidR="00061268" w:rsidRPr="00A11DF6">
        <w:rPr>
          <w:rFonts w:ascii="Times New Roman" w:hAnsi="Times New Roman" w:cs="Times New Roman"/>
        </w:rPr>
        <w:t>mAbs</w:t>
      </w:r>
      <w:proofErr w:type="spellEnd"/>
      <w:r w:rsidR="00061268" w:rsidRPr="00A11DF6">
        <w:rPr>
          <w:rFonts w:ascii="Times New Roman" w:hAnsi="Times New Roman" w:cs="Times New Roman"/>
        </w:rPr>
        <w:t xml:space="preserve"> featured</w:t>
      </w:r>
      <w:del w:id="33" w:author="Amanda Lee Skarlupka" w:date="2019-11-11T21:34:00Z">
        <w:r w:rsidR="00061268" w:rsidRPr="00A11DF6" w:rsidDel="00381D66">
          <w:rPr>
            <w:rFonts w:ascii="Times New Roman" w:hAnsi="Times New Roman" w:cs="Times New Roman"/>
          </w:rPr>
          <w:delText xml:space="preserve"> a</w:delText>
        </w:r>
      </w:del>
      <w:r w:rsidR="00061268" w:rsidRPr="00A11DF6">
        <w:rPr>
          <w:rFonts w:ascii="Times New Roman" w:hAnsi="Times New Roman" w:cs="Times New Roman"/>
        </w:rPr>
        <w:t xml:space="preserve"> </w:t>
      </w:r>
      <w:ins w:id="34" w:author="Amanda Lee Skarlupka" w:date="2019-11-11T21:34:00Z">
        <w:r w:rsidR="00381D66">
          <w:rPr>
            <w:rFonts w:ascii="Times New Roman" w:hAnsi="Times New Roman" w:cs="Times New Roman"/>
          </w:rPr>
          <w:t xml:space="preserve">a </w:t>
        </w:r>
      </w:ins>
      <w:commentRangeStart w:id="35"/>
      <w:del w:id="36" w:author="Amanda Lee Skarlupka" w:date="2019-11-11T21:34:00Z">
        <w:r w:rsidR="00061268" w:rsidRPr="00A11DF6" w:rsidDel="00381D66">
          <w:rPr>
            <w:rFonts w:ascii="Times New Roman" w:hAnsi="Times New Roman" w:cs="Times New Roman"/>
          </w:rPr>
          <w:delText xml:space="preserve">different </w:delText>
        </w:r>
      </w:del>
      <w:commentRangeEnd w:id="35"/>
      <w:ins w:id="37" w:author="Amanda Lee Skarlupka" w:date="2019-11-11T21:34:00Z">
        <w:r w:rsidR="00381D66">
          <w:rPr>
            <w:rFonts w:ascii="Times New Roman" w:hAnsi="Times New Roman" w:cs="Times New Roman"/>
          </w:rPr>
          <w:t>differentiating</w:t>
        </w:r>
        <w:r w:rsidR="00381D66" w:rsidRPr="00A11DF6">
          <w:rPr>
            <w:rFonts w:ascii="Times New Roman" w:hAnsi="Times New Roman" w:cs="Times New Roman"/>
          </w:rPr>
          <w:t xml:space="preserve"> </w:t>
        </w:r>
      </w:ins>
      <w:r w:rsidR="00381D66">
        <w:rPr>
          <w:rStyle w:val="CommentReference"/>
        </w:rPr>
        <w:commentReference w:id="35"/>
      </w:r>
      <w:r w:rsidR="00061268" w:rsidRPr="00A11DF6">
        <w:rPr>
          <w:rFonts w:ascii="Times New Roman" w:hAnsi="Times New Roman" w:cs="Times New Roman"/>
        </w:rPr>
        <w:t xml:space="preserve">breadth of HAI activity, spanning from narrowly to broadly reactive </w:t>
      </w:r>
      <w:proofErr w:type="spellStart"/>
      <w:r w:rsidR="00061268" w:rsidRPr="00A11DF6">
        <w:rPr>
          <w:rFonts w:ascii="Times New Roman" w:hAnsi="Times New Roman" w:cs="Times New Roman"/>
        </w:rPr>
        <w:t>mAbs</w:t>
      </w:r>
      <w:proofErr w:type="spellEnd"/>
      <w:r w:rsidR="00061268" w:rsidRPr="00A11DF6">
        <w:rPr>
          <w:rFonts w:ascii="Times New Roman" w:hAnsi="Times New Roman" w:cs="Times New Roman"/>
        </w:rPr>
        <w:t xml:space="preserve"> against H1N1 and H1N2 swine viruses. However, contrarily</w:t>
      </w:r>
      <w:del w:id="38" w:author="Amanda Lee Skarlupka" w:date="2019-11-11T21:33:00Z">
        <w:r w:rsidR="00061268" w:rsidRPr="00A11DF6" w:rsidDel="00381D66">
          <w:rPr>
            <w:rFonts w:ascii="Times New Roman" w:hAnsi="Times New Roman" w:cs="Times New Roman"/>
          </w:rPr>
          <w:delText xml:space="preserve"> to previous results</w:delText>
        </w:r>
      </w:del>
      <w:r w:rsidR="00061268" w:rsidRPr="00A11DF6">
        <w:rPr>
          <w:rFonts w:ascii="Times New Roman" w:hAnsi="Times New Roman" w:cs="Times New Roman"/>
        </w:rPr>
        <w:t xml:space="preserve">, </w:t>
      </w:r>
      <w:proofErr w:type="spellStart"/>
      <w:r w:rsidR="00061268" w:rsidRPr="00A11DF6">
        <w:rPr>
          <w:rFonts w:ascii="Times New Roman" w:hAnsi="Times New Roman" w:cs="Times New Roman"/>
        </w:rPr>
        <w:t>mAbs</w:t>
      </w:r>
      <w:proofErr w:type="spellEnd"/>
      <w:r w:rsidR="00061268" w:rsidRPr="00A11DF6">
        <w:rPr>
          <w:rFonts w:ascii="Times New Roman" w:hAnsi="Times New Roman" w:cs="Times New Roman"/>
        </w:rPr>
        <w:t xml:space="preserve"> endowed with a broad HAI activity against a panel of human H1N1 viruses (</w:t>
      </w:r>
      <w:r w:rsidR="00061268" w:rsidRPr="00105D54">
        <w:rPr>
          <w:rFonts w:ascii="Times New Roman" w:hAnsi="Times New Roman" w:cs="Times New Roman"/>
          <w:highlight w:val="yellow"/>
        </w:rPr>
        <w:t>REF</w:t>
      </w:r>
      <w:r w:rsidR="00061268" w:rsidRPr="001A4446">
        <w:rPr>
          <w:rFonts w:ascii="Times New Roman" w:hAnsi="Times New Roman" w:cs="Times New Roman"/>
        </w:rPr>
        <w:t>), featured a narrower HAI profile against swine viruses</w:t>
      </w:r>
      <w:ins w:id="39" w:author="Amanda Lee Skarlupka" w:date="2019-11-11T21:34:00Z">
        <w:r w:rsidR="00381D66">
          <w:rPr>
            <w:rFonts w:ascii="Times New Roman" w:hAnsi="Times New Roman" w:cs="Times New Roman"/>
          </w:rPr>
          <w:t>.</w:t>
        </w:r>
      </w:ins>
      <w:del w:id="40" w:author="Amanda Lee Skarlupka" w:date="2019-11-11T21:34:00Z">
        <w:r w:rsidR="00061268" w:rsidRPr="001A4446" w:rsidDel="00381D66">
          <w:rPr>
            <w:rFonts w:ascii="Times New Roman" w:hAnsi="Times New Roman" w:cs="Times New Roman"/>
          </w:rPr>
          <w:delText>,</w:delText>
        </w:r>
      </w:del>
      <w:r w:rsidR="00061268" w:rsidRPr="001A4446">
        <w:rPr>
          <w:rFonts w:ascii="Times New Roman" w:hAnsi="Times New Roman" w:cs="Times New Roman"/>
        </w:rPr>
        <w:t xml:space="preserve"> </w:t>
      </w:r>
      <w:del w:id="41" w:author="Amanda Lee Skarlupka" w:date="2019-11-11T21:34:00Z">
        <w:r w:rsidR="00061268" w:rsidRPr="001A4446" w:rsidDel="00381D66">
          <w:rPr>
            <w:rFonts w:ascii="Times New Roman" w:hAnsi="Times New Roman" w:cs="Times New Roman"/>
          </w:rPr>
          <w:delText xml:space="preserve">while </w:delText>
        </w:r>
      </w:del>
      <w:ins w:id="42" w:author="Amanda Lee Skarlupka" w:date="2019-11-11T21:34:00Z">
        <w:r w:rsidR="00381D66">
          <w:rPr>
            <w:rFonts w:ascii="Times New Roman" w:hAnsi="Times New Roman" w:cs="Times New Roman"/>
          </w:rPr>
          <w:t>Comparatively,</w:t>
        </w:r>
        <w:r w:rsidR="00381D66" w:rsidRPr="001A4446">
          <w:rPr>
            <w:rFonts w:ascii="Times New Roman" w:hAnsi="Times New Roman" w:cs="Times New Roman"/>
          </w:rPr>
          <w:t xml:space="preserve"> </w:t>
        </w:r>
      </w:ins>
      <w:r w:rsidR="00061268" w:rsidRPr="001A4446">
        <w:rPr>
          <w:rFonts w:ascii="Times New Roman" w:hAnsi="Times New Roman" w:cs="Times New Roman"/>
        </w:rPr>
        <w:t>those endowed with a narrow</w:t>
      </w:r>
      <w:r w:rsidR="001A4446">
        <w:rPr>
          <w:rFonts w:ascii="Times New Roman" w:hAnsi="Times New Roman" w:cs="Times New Roman"/>
        </w:rPr>
        <w:t>er</w:t>
      </w:r>
      <w:r w:rsidR="00061268" w:rsidRPr="001A4446">
        <w:rPr>
          <w:rFonts w:ascii="Times New Roman" w:hAnsi="Times New Roman" w:cs="Times New Roman"/>
        </w:rPr>
        <w:t xml:space="preserve"> HAI activity against human </w:t>
      </w:r>
      <w:r w:rsidR="00061268" w:rsidRPr="00A11DF6">
        <w:rPr>
          <w:rFonts w:ascii="Times New Roman" w:hAnsi="Times New Roman" w:cs="Times New Roman"/>
        </w:rPr>
        <w:t>viruses, featured a broader HAI profile against swine viruses</w:t>
      </w:r>
      <w:r w:rsidR="00097D26" w:rsidRPr="00A11DF6">
        <w:rPr>
          <w:rFonts w:ascii="Times New Roman" w:hAnsi="Times New Roman" w:cs="Times New Roman"/>
        </w:rPr>
        <w:t xml:space="preserve"> belonging to</w:t>
      </w:r>
      <w:ins w:id="43" w:author="Amanda Lee Skarlupka" w:date="2019-11-11T21:38:00Z">
        <w:r w:rsidR="008134CF">
          <w:rPr>
            <w:rFonts w:ascii="Times New Roman" w:hAnsi="Times New Roman" w:cs="Times New Roman"/>
          </w:rPr>
          <w:t xml:space="preserve"> the</w:t>
        </w:r>
      </w:ins>
      <w:r w:rsidR="00097D26" w:rsidRPr="00A11DF6">
        <w:rPr>
          <w:rFonts w:ascii="Times New Roman" w:hAnsi="Times New Roman" w:cs="Times New Roman"/>
        </w:rPr>
        <w:t xml:space="preserve"> </w:t>
      </w:r>
      <w:del w:id="44" w:author="Amanda Lee Skarlupka" w:date="2019-11-11T21:38:00Z">
        <w:r w:rsidR="00097D26" w:rsidRPr="00A11DF6" w:rsidDel="008134CF">
          <w:rPr>
            <w:rFonts w:ascii="Times New Roman" w:hAnsi="Times New Roman" w:cs="Times New Roman"/>
          </w:rPr>
          <w:delText xml:space="preserve">both </w:delText>
        </w:r>
      </w:del>
      <w:r w:rsidR="00097D26" w:rsidRPr="00A11DF6">
        <w:rPr>
          <w:rFonts w:ascii="Times New Roman" w:hAnsi="Times New Roman" w:cs="Times New Roman"/>
        </w:rPr>
        <w:t>Eurasian</w:t>
      </w:r>
      <w:ins w:id="45" w:author="Amanda Lee Skarlupka" w:date="2019-11-11T21:38:00Z">
        <w:r w:rsidR="008134CF">
          <w:rPr>
            <w:rFonts w:ascii="Times New Roman" w:hAnsi="Times New Roman" w:cs="Times New Roman"/>
          </w:rPr>
          <w:t xml:space="preserve">, </w:t>
        </w:r>
      </w:ins>
      <w:ins w:id="46" w:author="Amanda Lee Skarlupka" w:date="2019-11-11T21:39:00Z">
        <w:r w:rsidR="008134CF">
          <w:rPr>
            <w:rFonts w:ascii="Times New Roman" w:hAnsi="Times New Roman" w:cs="Times New Roman"/>
          </w:rPr>
          <w:t>c</w:t>
        </w:r>
      </w:ins>
      <w:ins w:id="47" w:author="Amanda Lee Skarlupka" w:date="2019-11-11T21:38:00Z">
        <w:r w:rsidR="008134CF">
          <w:rPr>
            <w:rFonts w:ascii="Times New Roman" w:hAnsi="Times New Roman" w:cs="Times New Roman"/>
          </w:rPr>
          <w:t>lassical</w:t>
        </w:r>
      </w:ins>
      <w:del w:id="48" w:author="Amanda Lee Skarlupka" w:date="2019-11-11T21:38:00Z">
        <w:r w:rsidR="00097D26" w:rsidRPr="00A11DF6" w:rsidDel="008134CF">
          <w:rPr>
            <w:rFonts w:ascii="Times New Roman" w:hAnsi="Times New Roman" w:cs="Times New Roman"/>
          </w:rPr>
          <w:delText xml:space="preserve"> and American</w:delText>
        </w:r>
      </w:del>
      <w:ins w:id="49" w:author="Amanda Lee Skarlupka" w:date="2019-11-11T21:38:00Z">
        <w:r w:rsidR="008134CF">
          <w:rPr>
            <w:rFonts w:ascii="Times New Roman" w:hAnsi="Times New Roman" w:cs="Times New Roman"/>
          </w:rPr>
          <w:t xml:space="preserve">, </w:t>
        </w:r>
      </w:ins>
      <w:del w:id="50" w:author="Amanda Lee Skarlupka" w:date="2019-11-11T21:38:00Z">
        <w:r w:rsidR="00097D26" w:rsidRPr="00A11DF6" w:rsidDel="008134CF">
          <w:rPr>
            <w:rFonts w:ascii="Times New Roman" w:hAnsi="Times New Roman" w:cs="Times New Roman"/>
          </w:rPr>
          <w:delText xml:space="preserve"> strains of the classical </w:delText>
        </w:r>
      </w:del>
      <w:r w:rsidR="00097D26" w:rsidRPr="00A11DF6">
        <w:rPr>
          <w:rFonts w:ascii="Times New Roman" w:hAnsi="Times New Roman" w:cs="Times New Roman"/>
        </w:rPr>
        <w:t xml:space="preserve">and </w:t>
      </w:r>
      <w:ins w:id="51" w:author="Amanda Lee Skarlupka" w:date="2019-11-11T21:39:00Z">
        <w:r w:rsidR="008134CF">
          <w:rPr>
            <w:rFonts w:ascii="Times New Roman" w:hAnsi="Times New Roman" w:cs="Times New Roman"/>
          </w:rPr>
          <w:t>h</w:t>
        </w:r>
      </w:ins>
      <w:del w:id="52" w:author="Amanda Lee Skarlupka" w:date="2019-11-11T21:38:00Z">
        <w:r w:rsidR="00097D26" w:rsidRPr="00A11DF6" w:rsidDel="008134CF">
          <w:rPr>
            <w:rFonts w:ascii="Times New Roman" w:hAnsi="Times New Roman" w:cs="Times New Roman"/>
          </w:rPr>
          <w:delText>h</w:delText>
        </w:r>
      </w:del>
      <w:r w:rsidR="00097D26" w:rsidRPr="00A11DF6">
        <w:rPr>
          <w:rFonts w:ascii="Times New Roman" w:hAnsi="Times New Roman" w:cs="Times New Roman"/>
        </w:rPr>
        <w:t xml:space="preserve">uman </w:t>
      </w:r>
      <w:ins w:id="53" w:author="Amanda Lee Skarlupka" w:date="2019-11-11T21:39:00Z">
        <w:r w:rsidR="008134CF">
          <w:rPr>
            <w:rFonts w:ascii="Times New Roman" w:hAnsi="Times New Roman" w:cs="Times New Roman"/>
          </w:rPr>
          <w:t>s</w:t>
        </w:r>
      </w:ins>
      <w:del w:id="54" w:author="Amanda Lee Skarlupka" w:date="2019-11-11T21:38:00Z">
        <w:r w:rsidR="00097D26" w:rsidRPr="00A11DF6" w:rsidDel="008134CF">
          <w:rPr>
            <w:rFonts w:ascii="Times New Roman" w:hAnsi="Times New Roman" w:cs="Times New Roman"/>
          </w:rPr>
          <w:delText>s</w:delText>
        </w:r>
      </w:del>
      <w:r w:rsidR="00097D26" w:rsidRPr="00A11DF6">
        <w:rPr>
          <w:rFonts w:ascii="Times New Roman" w:hAnsi="Times New Roman" w:cs="Times New Roman"/>
        </w:rPr>
        <w:t>easonal-like lineages</w:t>
      </w:r>
      <w:r w:rsidR="00061268" w:rsidRPr="00A11DF6">
        <w:rPr>
          <w:rFonts w:ascii="Times New Roman" w:hAnsi="Times New Roman" w:cs="Times New Roman"/>
        </w:rPr>
        <w:t>.</w:t>
      </w:r>
      <w:r w:rsidR="005D14DB" w:rsidRPr="00A11DF6">
        <w:rPr>
          <w:rFonts w:ascii="Times New Roman" w:hAnsi="Times New Roman" w:cs="Times New Roman"/>
        </w:rPr>
        <w:t xml:space="preserve"> </w:t>
      </w:r>
    </w:p>
    <w:p w14:paraId="767AE439" w14:textId="7BBD9CF4" w:rsidR="00A969C9" w:rsidRPr="00A11DF6" w:rsidRDefault="00A969C9" w:rsidP="00087E4D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del w:id="55" w:author="Amanda Lee Skarlupka" w:date="2019-11-11T22:04:00Z">
        <w:r w:rsidRPr="00A11DF6" w:rsidDel="005B2EC4">
          <w:rPr>
            <w:rFonts w:ascii="Times New Roman" w:hAnsi="Times New Roman" w:cs="Times New Roman"/>
          </w:rPr>
          <w:delText>Similarly</w:delText>
        </w:r>
      </w:del>
      <w:ins w:id="56" w:author="Amanda Lee Skarlupka" w:date="2019-11-11T22:04:00Z">
        <w:r w:rsidR="005B2EC4">
          <w:rPr>
            <w:rFonts w:ascii="Times New Roman" w:hAnsi="Times New Roman" w:cs="Times New Roman"/>
          </w:rPr>
          <w:t>Unsurprisingly due to its swine origin</w:t>
        </w:r>
      </w:ins>
      <w:r w:rsidRPr="00A11DF6">
        <w:rPr>
          <w:rFonts w:ascii="Times New Roman" w:hAnsi="Times New Roman" w:cs="Times New Roman"/>
        </w:rPr>
        <w:t xml:space="preserve">, CA/09-specific </w:t>
      </w:r>
      <w:proofErr w:type="spellStart"/>
      <w:r w:rsidRPr="00A11DF6">
        <w:rPr>
          <w:rFonts w:ascii="Times New Roman" w:hAnsi="Times New Roman" w:cs="Times New Roman"/>
        </w:rPr>
        <w:t>mAbs</w:t>
      </w:r>
      <w:proofErr w:type="spellEnd"/>
      <w:r w:rsidR="001A2DB2" w:rsidRPr="00A11DF6">
        <w:rPr>
          <w:rFonts w:ascii="Times New Roman" w:hAnsi="Times New Roman" w:cs="Times New Roman"/>
        </w:rPr>
        <w:t xml:space="preserve">, previously </w:t>
      </w:r>
      <w:del w:id="57" w:author="Amanda Lee Skarlupka" w:date="2019-11-11T21:51:00Z">
        <w:r w:rsidR="001A2DB2" w:rsidRPr="00A11DF6" w:rsidDel="000842EB">
          <w:rPr>
            <w:rFonts w:ascii="Times New Roman" w:hAnsi="Times New Roman" w:cs="Times New Roman"/>
          </w:rPr>
          <w:delText xml:space="preserve">demonstrated to be endowed </w:delText>
        </w:r>
      </w:del>
      <w:ins w:id="58" w:author="Amanda Lee Skarlupka" w:date="2019-11-11T21:51:00Z">
        <w:r w:rsidR="000842EB">
          <w:rPr>
            <w:rFonts w:ascii="Times New Roman" w:hAnsi="Times New Roman" w:cs="Times New Roman"/>
          </w:rPr>
          <w:t xml:space="preserve">classified to have </w:t>
        </w:r>
      </w:ins>
      <w:del w:id="59" w:author="Amanda Lee Skarlupka" w:date="2019-11-11T21:51:00Z">
        <w:r w:rsidR="001A2DB2" w:rsidRPr="00A11DF6" w:rsidDel="000842EB">
          <w:rPr>
            <w:rFonts w:ascii="Times New Roman" w:hAnsi="Times New Roman" w:cs="Times New Roman"/>
          </w:rPr>
          <w:delText xml:space="preserve">with </w:delText>
        </w:r>
      </w:del>
      <w:r w:rsidR="001A2DB2" w:rsidRPr="00A11DF6">
        <w:rPr>
          <w:rFonts w:ascii="Times New Roman" w:hAnsi="Times New Roman" w:cs="Times New Roman"/>
        </w:rPr>
        <w:t>a narrow</w:t>
      </w:r>
      <w:r w:rsidR="001A2DB2" w:rsidRPr="001A4446">
        <w:rPr>
          <w:rFonts w:ascii="Times New Roman" w:hAnsi="Times New Roman" w:cs="Times New Roman"/>
        </w:rPr>
        <w:t xml:space="preserve"> profile of neutraliz</w:t>
      </w:r>
      <w:r w:rsidR="001A2DB2" w:rsidRPr="00A11DF6">
        <w:rPr>
          <w:rFonts w:ascii="Times New Roman" w:hAnsi="Times New Roman" w:cs="Times New Roman"/>
        </w:rPr>
        <w:t>ation activity against p</w:t>
      </w:r>
      <w:r w:rsidR="006F6EC9" w:rsidRPr="00A11DF6">
        <w:rPr>
          <w:rFonts w:ascii="Times New Roman" w:hAnsi="Times New Roman" w:cs="Times New Roman"/>
        </w:rPr>
        <w:t>andemic</w:t>
      </w:r>
      <w:r w:rsidR="001A2DB2" w:rsidRPr="00A11DF6">
        <w:rPr>
          <w:rFonts w:ascii="Times New Roman" w:hAnsi="Times New Roman" w:cs="Times New Roman"/>
        </w:rPr>
        <w:t xml:space="preserve"> and </w:t>
      </w:r>
      <w:r w:rsidR="006F6EC9" w:rsidRPr="00A11DF6">
        <w:rPr>
          <w:rFonts w:ascii="Times New Roman" w:hAnsi="Times New Roman" w:cs="Times New Roman"/>
        </w:rPr>
        <w:t>pandemic</w:t>
      </w:r>
      <w:r w:rsidR="001A2DB2" w:rsidRPr="00A11DF6">
        <w:rPr>
          <w:rFonts w:ascii="Times New Roman" w:hAnsi="Times New Roman" w:cs="Times New Roman"/>
        </w:rPr>
        <w:t>-like viruses,</w:t>
      </w:r>
      <w:r w:rsidRPr="00A11DF6">
        <w:rPr>
          <w:rFonts w:ascii="Times New Roman" w:hAnsi="Times New Roman" w:cs="Times New Roman"/>
        </w:rPr>
        <w:t xml:space="preserve"> exhibited </w:t>
      </w:r>
      <w:del w:id="60" w:author="Amanda Lee Skarlupka" w:date="2019-11-11T21:51:00Z">
        <w:r w:rsidRPr="00A11DF6" w:rsidDel="000842EB">
          <w:rPr>
            <w:rFonts w:ascii="Times New Roman" w:hAnsi="Times New Roman" w:cs="Times New Roman"/>
          </w:rPr>
          <w:delText xml:space="preserve">a </w:delText>
        </w:r>
      </w:del>
      <w:r w:rsidRPr="00A11DF6">
        <w:rPr>
          <w:rFonts w:ascii="Times New Roman" w:hAnsi="Times New Roman" w:cs="Times New Roman"/>
        </w:rPr>
        <w:t xml:space="preserve">broad HAI activity against </w:t>
      </w:r>
      <w:r w:rsidR="001A2DB2" w:rsidRPr="00A11DF6">
        <w:rPr>
          <w:rFonts w:ascii="Times New Roman" w:hAnsi="Times New Roman" w:cs="Times New Roman"/>
        </w:rPr>
        <w:t>swine viruses</w:t>
      </w:r>
      <w:r w:rsidR="006F6EC9" w:rsidRPr="00A11DF6">
        <w:rPr>
          <w:rFonts w:ascii="Times New Roman" w:hAnsi="Times New Roman" w:cs="Times New Roman"/>
        </w:rPr>
        <w:t xml:space="preserve"> belonging to </w:t>
      </w:r>
      <w:commentRangeStart w:id="61"/>
      <w:del w:id="62" w:author="Amanda Lee Skarlupka" w:date="2019-11-11T21:51:00Z">
        <w:r w:rsidR="006F6EC9" w:rsidRPr="00A11DF6" w:rsidDel="000842EB">
          <w:rPr>
            <w:rFonts w:ascii="Times New Roman" w:hAnsi="Times New Roman" w:cs="Times New Roman"/>
          </w:rPr>
          <w:delText xml:space="preserve">both </w:delText>
        </w:r>
      </w:del>
      <w:ins w:id="63" w:author="Amanda Lee Skarlupka" w:date="2019-11-11T21:51:00Z">
        <w:r w:rsidR="000842EB">
          <w:rPr>
            <w:rFonts w:ascii="Times New Roman" w:hAnsi="Times New Roman" w:cs="Times New Roman"/>
          </w:rPr>
          <w:t>all three</w:t>
        </w:r>
      </w:ins>
      <w:ins w:id="64" w:author="Amanda Lee Skarlupka" w:date="2019-11-11T22:05:00Z">
        <w:r w:rsidR="005B2EC4">
          <w:rPr>
            <w:rFonts w:ascii="Times New Roman" w:hAnsi="Times New Roman" w:cs="Times New Roman"/>
          </w:rPr>
          <w:t xml:space="preserve"> of the</w:t>
        </w:r>
      </w:ins>
      <w:ins w:id="65" w:author="Amanda Lee Skarlupka" w:date="2019-11-11T21:51:00Z">
        <w:r w:rsidR="000842EB">
          <w:rPr>
            <w:rFonts w:ascii="Times New Roman" w:hAnsi="Times New Roman" w:cs="Times New Roman"/>
          </w:rPr>
          <w:t xml:space="preserve"> lineages </w:t>
        </w:r>
      </w:ins>
      <w:commentRangeEnd w:id="61"/>
      <w:ins w:id="66" w:author="Amanda Lee Skarlupka" w:date="2019-11-11T21:52:00Z">
        <w:r w:rsidR="000842EB">
          <w:rPr>
            <w:rStyle w:val="CommentReference"/>
          </w:rPr>
          <w:commentReference w:id="61"/>
        </w:r>
      </w:ins>
      <w:ins w:id="67" w:author="Amanda Lee Skarlupka" w:date="2019-11-11T21:51:00Z">
        <w:r w:rsidR="000842EB">
          <w:rPr>
            <w:rFonts w:ascii="Times New Roman" w:hAnsi="Times New Roman" w:cs="Times New Roman"/>
          </w:rPr>
          <w:t>as wel</w:t>
        </w:r>
      </w:ins>
      <w:ins w:id="68" w:author="Amanda Lee Skarlupka" w:date="2019-11-11T22:04:00Z">
        <w:r w:rsidR="005B2EC4">
          <w:rPr>
            <w:rFonts w:ascii="Times New Roman" w:hAnsi="Times New Roman" w:cs="Times New Roman"/>
          </w:rPr>
          <w:t>l</w:t>
        </w:r>
      </w:ins>
      <w:ins w:id="69" w:author="Amanda Lee Skarlupka" w:date="2019-11-11T21:51:00Z">
        <w:r w:rsidR="000842EB">
          <w:rPr>
            <w:rFonts w:ascii="Times New Roman" w:hAnsi="Times New Roman" w:cs="Times New Roman"/>
          </w:rPr>
          <w:t>.</w:t>
        </w:r>
        <w:r w:rsidR="000842EB" w:rsidRPr="00A11DF6">
          <w:rPr>
            <w:rFonts w:ascii="Times New Roman" w:hAnsi="Times New Roman" w:cs="Times New Roman"/>
          </w:rPr>
          <w:t xml:space="preserve"> </w:t>
        </w:r>
      </w:ins>
      <w:del w:id="70" w:author="Amanda Lee Skarlupka" w:date="2019-11-11T21:52:00Z">
        <w:r w:rsidR="006F6EC9" w:rsidRPr="00A11DF6" w:rsidDel="000842EB">
          <w:rPr>
            <w:rFonts w:ascii="Times New Roman" w:hAnsi="Times New Roman" w:cs="Times New Roman"/>
          </w:rPr>
          <w:delText xml:space="preserve">Eurasian and American strains of the classical and </w:delText>
        </w:r>
        <w:commentRangeStart w:id="71"/>
        <w:r w:rsidR="006F6EC9" w:rsidRPr="00A11DF6" w:rsidDel="000842EB">
          <w:rPr>
            <w:rFonts w:ascii="Times New Roman" w:hAnsi="Times New Roman" w:cs="Times New Roman"/>
          </w:rPr>
          <w:delText xml:space="preserve">human seasonal-like </w:delText>
        </w:r>
        <w:commentRangeEnd w:id="71"/>
        <w:r w:rsidR="000842EB" w:rsidDel="000842EB">
          <w:rPr>
            <w:rStyle w:val="CommentReference"/>
          </w:rPr>
          <w:commentReference w:id="71"/>
        </w:r>
        <w:r w:rsidR="006F6EC9" w:rsidRPr="00A11DF6" w:rsidDel="000842EB">
          <w:rPr>
            <w:rFonts w:ascii="Times New Roman" w:hAnsi="Times New Roman" w:cs="Times New Roman"/>
          </w:rPr>
          <w:delText>lineages</w:delText>
        </w:r>
        <w:r w:rsidR="001A2DB2" w:rsidRPr="00A11DF6" w:rsidDel="000842EB">
          <w:rPr>
            <w:rFonts w:ascii="Times New Roman" w:hAnsi="Times New Roman" w:cs="Times New Roman"/>
          </w:rPr>
          <w:delText>.</w:delText>
        </w:r>
      </w:del>
    </w:p>
    <w:p w14:paraId="63925491" w14:textId="4ACC9B65" w:rsidR="005D14DB" w:rsidRPr="001A4446" w:rsidRDefault="001A2DB2" w:rsidP="00087E4D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del w:id="72" w:author="Amanda Lee Skarlupka" w:date="2019-11-11T21:53:00Z">
        <w:r w:rsidRPr="00A11DF6" w:rsidDel="000842EB">
          <w:rPr>
            <w:rFonts w:ascii="Times New Roman" w:hAnsi="Times New Roman" w:cs="Times New Roman"/>
          </w:rPr>
          <w:delText>However</w:delText>
        </w:r>
      </w:del>
      <w:ins w:id="73" w:author="Amanda Lee Skarlupka" w:date="2019-11-11T21:53:00Z">
        <w:r w:rsidR="000842EB">
          <w:rPr>
            <w:rFonts w:ascii="Times New Roman" w:hAnsi="Times New Roman" w:cs="Times New Roman"/>
          </w:rPr>
          <w:t>Interestingly</w:t>
        </w:r>
      </w:ins>
      <w:r w:rsidR="005D14DB" w:rsidRPr="00A11DF6">
        <w:rPr>
          <w:rFonts w:ascii="Times New Roman" w:hAnsi="Times New Roman" w:cs="Times New Roman"/>
        </w:rPr>
        <w:t xml:space="preserve">, </w:t>
      </w:r>
      <w:r w:rsidRPr="00A11DF6">
        <w:rPr>
          <w:rFonts w:ascii="Times New Roman" w:hAnsi="Times New Roman" w:cs="Times New Roman"/>
        </w:rPr>
        <w:t xml:space="preserve">a class of </w:t>
      </w:r>
      <w:r w:rsidR="005D14DB" w:rsidRPr="00A11DF6">
        <w:rPr>
          <w:rFonts w:ascii="Times New Roman" w:hAnsi="Times New Roman" w:cs="Times New Roman"/>
        </w:rPr>
        <w:t xml:space="preserve">P1-specific </w:t>
      </w:r>
      <w:proofErr w:type="spellStart"/>
      <w:r w:rsidR="005D14DB" w:rsidRPr="00A11DF6">
        <w:rPr>
          <w:rFonts w:ascii="Times New Roman" w:hAnsi="Times New Roman" w:cs="Times New Roman"/>
        </w:rPr>
        <w:t>mAbs</w:t>
      </w:r>
      <w:proofErr w:type="spellEnd"/>
      <w:r w:rsidR="005D14DB" w:rsidRPr="00A11DF6">
        <w:rPr>
          <w:rFonts w:ascii="Times New Roman" w:hAnsi="Times New Roman" w:cs="Times New Roman"/>
        </w:rPr>
        <w:t xml:space="preserve"> previously </w:t>
      </w:r>
      <w:r w:rsidR="006F6EC9" w:rsidRPr="00A11DF6">
        <w:rPr>
          <w:rFonts w:ascii="Times New Roman" w:hAnsi="Times New Roman" w:cs="Times New Roman"/>
        </w:rPr>
        <w:t xml:space="preserve">demonstrated </w:t>
      </w:r>
      <w:del w:id="74" w:author="Amanda Lee Skarlupka" w:date="2019-11-11T21:53:00Z">
        <w:r w:rsidR="006F6EC9" w:rsidRPr="00A11DF6" w:rsidDel="000842EB">
          <w:rPr>
            <w:rFonts w:ascii="Times New Roman" w:hAnsi="Times New Roman" w:cs="Times New Roman"/>
          </w:rPr>
          <w:delText>to feature</w:delText>
        </w:r>
        <w:r w:rsidR="005D14DB" w:rsidRPr="00A11DF6" w:rsidDel="000842EB">
          <w:rPr>
            <w:rFonts w:ascii="Times New Roman" w:hAnsi="Times New Roman" w:cs="Times New Roman"/>
          </w:rPr>
          <w:delText xml:space="preserve"> </w:delText>
        </w:r>
      </w:del>
      <w:r w:rsidR="005D14DB" w:rsidRPr="00A11DF6">
        <w:rPr>
          <w:rFonts w:ascii="Times New Roman" w:hAnsi="Times New Roman" w:cs="Times New Roman"/>
        </w:rPr>
        <w:t xml:space="preserve">HAI activity only against the P1 virus </w:t>
      </w:r>
      <w:del w:id="75" w:author="Amanda Lee Skarlupka" w:date="2019-11-11T21:54:00Z">
        <w:r w:rsidR="005D14DB" w:rsidRPr="00A11DF6" w:rsidDel="000842EB">
          <w:rPr>
            <w:rFonts w:ascii="Times New Roman" w:hAnsi="Times New Roman" w:cs="Times New Roman"/>
          </w:rPr>
          <w:delText xml:space="preserve">itself </w:delText>
        </w:r>
      </w:del>
      <w:r w:rsidR="005D14DB" w:rsidRPr="00A11DF6">
        <w:rPr>
          <w:rFonts w:ascii="Times New Roman" w:hAnsi="Times New Roman" w:cs="Times New Roman"/>
        </w:rPr>
        <w:t xml:space="preserve">and </w:t>
      </w:r>
      <w:del w:id="76" w:author="Amanda Lee Skarlupka" w:date="2019-11-11T21:54:00Z">
        <w:r w:rsidR="0067299B" w:rsidRPr="00A11DF6" w:rsidDel="000842EB">
          <w:rPr>
            <w:rFonts w:ascii="Times New Roman" w:hAnsi="Times New Roman" w:cs="Times New Roman"/>
          </w:rPr>
          <w:delText xml:space="preserve">against </w:delText>
        </w:r>
      </w:del>
      <w:r w:rsidR="00A969C9" w:rsidRPr="00A11DF6">
        <w:rPr>
          <w:rFonts w:ascii="Times New Roman" w:hAnsi="Times New Roman" w:cs="Times New Roman"/>
        </w:rPr>
        <w:t>none</w:t>
      </w:r>
      <w:r w:rsidR="0067299B" w:rsidRPr="00A11DF6">
        <w:rPr>
          <w:rFonts w:ascii="Times New Roman" w:hAnsi="Times New Roman" w:cs="Times New Roman"/>
        </w:rPr>
        <w:t xml:space="preserve"> of the human H1N1</w:t>
      </w:r>
      <w:del w:id="77" w:author="Amanda Lee Skarlupka" w:date="2019-11-11T21:54:00Z">
        <w:r w:rsidR="0067299B" w:rsidRPr="00A11DF6" w:rsidDel="000842EB">
          <w:rPr>
            <w:rFonts w:ascii="Times New Roman" w:hAnsi="Times New Roman" w:cs="Times New Roman"/>
          </w:rPr>
          <w:delText xml:space="preserve"> influenza vaccine</w:delText>
        </w:r>
      </w:del>
      <w:r w:rsidR="0067299B" w:rsidRPr="00A11DF6">
        <w:rPr>
          <w:rFonts w:ascii="Times New Roman" w:hAnsi="Times New Roman" w:cs="Times New Roman"/>
        </w:rPr>
        <w:t xml:space="preserve"> strains, showed </w:t>
      </w:r>
      <w:del w:id="78" w:author="Amanda Lee Skarlupka" w:date="2019-11-11T21:54:00Z">
        <w:r w:rsidR="0067299B" w:rsidRPr="00A11DF6" w:rsidDel="000842EB">
          <w:rPr>
            <w:rFonts w:ascii="Times New Roman" w:hAnsi="Times New Roman" w:cs="Times New Roman"/>
          </w:rPr>
          <w:delText xml:space="preserve">a </w:delText>
        </w:r>
      </w:del>
      <w:r w:rsidR="0067299B" w:rsidRPr="00A11DF6">
        <w:rPr>
          <w:rFonts w:ascii="Times New Roman" w:hAnsi="Times New Roman" w:cs="Times New Roman"/>
        </w:rPr>
        <w:t>detectable</w:t>
      </w:r>
      <w:bookmarkStart w:id="79" w:name="_GoBack"/>
      <w:bookmarkEnd w:id="79"/>
      <w:r w:rsidR="0067299B" w:rsidRPr="00A11DF6">
        <w:rPr>
          <w:rFonts w:ascii="Times New Roman" w:hAnsi="Times New Roman" w:cs="Times New Roman"/>
        </w:rPr>
        <w:t xml:space="preserve"> HAI activity against some H1N1 and H1N2 swine viruses, suggesting their</w:t>
      </w:r>
      <w:del w:id="80" w:author="Amanda Lee Skarlupka" w:date="2019-11-11T21:57:00Z">
        <w:r w:rsidR="0067299B" w:rsidRPr="00A11DF6" w:rsidDel="005B2EC4">
          <w:rPr>
            <w:rFonts w:ascii="Times New Roman" w:hAnsi="Times New Roman" w:cs="Times New Roman"/>
          </w:rPr>
          <w:delText xml:space="preserve"> recognition of</w:delText>
        </w:r>
      </w:del>
      <w:r w:rsidR="0067299B" w:rsidRPr="00A11DF6">
        <w:rPr>
          <w:rFonts w:ascii="Times New Roman" w:hAnsi="Times New Roman" w:cs="Times New Roman"/>
        </w:rPr>
        <w:t xml:space="preserve"> HA </w:t>
      </w:r>
      <w:ins w:id="81" w:author="Amanda Lee Skarlupka" w:date="2019-11-11T21:57:00Z">
        <w:r w:rsidR="005B2EC4">
          <w:rPr>
            <w:rFonts w:ascii="Times New Roman" w:hAnsi="Times New Roman" w:cs="Times New Roman"/>
          </w:rPr>
          <w:t>recogn</w:t>
        </w:r>
      </w:ins>
      <w:ins w:id="82" w:author="Amanda Lee Skarlupka" w:date="2019-11-11T21:58:00Z">
        <w:r w:rsidR="005B2EC4">
          <w:rPr>
            <w:rFonts w:ascii="Times New Roman" w:hAnsi="Times New Roman" w:cs="Times New Roman"/>
          </w:rPr>
          <w:t xml:space="preserve">ition </w:t>
        </w:r>
      </w:ins>
      <w:r w:rsidR="0067299B" w:rsidRPr="00A11DF6">
        <w:rPr>
          <w:rFonts w:ascii="Times New Roman" w:hAnsi="Times New Roman" w:cs="Times New Roman"/>
        </w:rPr>
        <w:t>epitopes</w:t>
      </w:r>
      <w:ins w:id="83" w:author="Amanda Lee Skarlupka" w:date="2019-11-11T21:55:00Z">
        <w:r w:rsidR="000842EB">
          <w:rPr>
            <w:rFonts w:ascii="Times New Roman" w:hAnsi="Times New Roman" w:cs="Times New Roman"/>
          </w:rPr>
          <w:t xml:space="preserve"> are</w:t>
        </w:r>
      </w:ins>
      <w:r w:rsidR="006F6EC9" w:rsidRPr="00A11DF6">
        <w:rPr>
          <w:rFonts w:ascii="Times New Roman" w:hAnsi="Times New Roman" w:cs="Times New Roman"/>
        </w:rPr>
        <w:t xml:space="preserve"> </w:t>
      </w:r>
      <w:del w:id="84" w:author="Amanda Lee Skarlupka" w:date="2019-11-11T21:55:00Z">
        <w:r w:rsidR="006F6EC9" w:rsidRPr="00A11DF6" w:rsidDel="000842EB">
          <w:rPr>
            <w:rFonts w:ascii="Times New Roman" w:hAnsi="Times New Roman" w:cs="Times New Roman"/>
          </w:rPr>
          <w:delText>peculiar</w:delText>
        </w:r>
        <w:r w:rsidR="0067299B" w:rsidRPr="00A11DF6" w:rsidDel="000842EB">
          <w:rPr>
            <w:rFonts w:ascii="Times New Roman" w:hAnsi="Times New Roman" w:cs="Times New Roman"/>
          </w:rPr>
          <w:delText xml:space="preserve"> </w:delText>
        </w:r>
      </w:del>
      <w:ins w:id="85" w:author="Amanda Lee Skarlupka" w:date="2019-11-11T21:55:00Z">
        <w:r w:rsidR="000842EB">
          <w:rPr>
            <w:rFonts w:ascii="Times New Roman" w:hAnsi="Times New Roman" w:cs="Times New Roman"/>
          </w:rPr>
          <w:t>particular</w:t>
        </w:r>
        <w:r w:rsidR="000842EB" w:rsidRPr="00A11DF6">
          <w:rPr>
            <w:rFonts w:ascii="Times New Roman" w:hAnsi="Times New Roman" w:cs="Times New Roman"/>
          </w:rPr>
          <w:t xml:space="preserve"> </w:t>
        </w:r>
      </w:ins>
      <w:ins w:id="86" w:author="Amanda Lee Skarlupka" w:date="2019-11-11T21:57:00Z">
        <w:r w:rsidR="000842EB">
          <w:rPr>
            <w:rFonts w:ascii="Times New Roman" w:hAnsi="Times New Roman" w:cs="Times New Roman"/>
          </w:rPr>
          <w:t>to</w:t>
        </w:r>
      </w:ins>
      <w:del w:id="87" w:author="Amanda Lee Skarlupka" w:date="2019-11-11T21:57:00Z">
        <w:r w:rsidR="0067299B" w:rsidRPr="00A11DF6" w:rsidDel="000842EB">
          <w:rPr>
            <w:rFonts w:ascii="Times New Roman" w:hAnsi="Times New Roman" w:cs="Times New Roman"/>
          </w:rPr>
          <w:delText>of</w:delText>
        </w:r>
      </w:del>
      <w:r w:rsidR="0067299B" w:rsidRPr="00A11DF6">
        <w:rPr>
          <w:rFonts w:ascii="Times New Roman" w:hAnsi="Times New Roman" w:cs="Times New Roman"/>
        </w:rPr>
        <w:t xml:space="preserve"> swine viruses</w:t>
      </w:r>
      <w:r w:rsidR="001A4446">
        <w:rPr>
          <w:rFonts w:ascii="Times New Roman" w:hAnsi="Times New Roman" w:cs="Times New Roman"/>
        </w:rPr>
        <w:t xml:space="preserve"> and not present in pandemic and pandemic-like HA proteins.</w:t>
      </w:r>
    </w:p>
    <w:p w14:paraId="7FC3343C" w14:textId="1F1CFDDB" w:rsidR="00D27AEC" w:rsidRPr="00105D54" w:rsidRDefault="004D40F5" w:rsidP="00105D54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  <w:r w:rsidRPr="00BE569F">
        <w:rPr>
          <w:rFonts w:ascii="Times New Roman" w:hAnsi="Times New Roman" w:cs="Times New Roman"/>
        </w:rPr>
        <w:t>Further inve</w:t>
      </w:r>
      <w:r w:rsidRPr="00A11DF6">
        <w:rPr>
          <w:rFonts w:ascii="Times New Roman" w:hAnsi="Times New Roman" w:cs="Times New Roman"/>
        </w:rPr>
        <w:t xml:space="preserve">stigation aimed at determining the amino acid contact residues of these </w:t>
      </w:r>
      <w:proofErr w:type="spellStart"/>
      <w:r w:rsidRPr="00A11DF6">
        <w:rPr>
          <w:rFonts w:ascii="Times New Roman" w:hAnsi="Times New Roman" w:cs="Times New Roman"/>
        </w:rPr>
        <w:t>mAbs</w:t>
      </w:r>
      <w:proofErr w:type="spellEnd"/>
      <w:r w:rsidRPr="00A11DF6">
        <w:rPr>
          <w:rFonts w:ascii="Times New Roman" w:hAnsi="Times New Roman" w:cs="Times New Roman"/>
        </w:rPr>
        <w:t xml:space="preserve"> will </w:t>
      </w:r>
      <w:del w:id="88" w:author="Amanda Lee Skarlupka" w:date="2019-11-11T22:00:00Z">
        <w:r w:rsidRPr="00A11DF6" w:rsidDel="005B2EC4">
          <w:rPr>
            <w:rFonts w:ascii="Times New Roman" w:hAnsi="Times New Roman" w:cs="Times New Roman"/>
          </w:rPr>
          <w:delText xml:space="preserve">better </w:delText>
        </w:r>
      </w:del>
      <w:ins w:id="89" w:author="Amanda Lee Skarlupka" w:date="2019-11-11T22:00:00Z">
        <w:r w:rsidR="005B2EC4">
          <w:rPr>
            <w:rFonts w:ascii="Times New Roman" w:hAnsi="Times New Roman" w:cs="Times New Roman"/>
          </w:rPr>
          <w:t>improve the resolution of</w:t>
        </w:r>
        <w:r w:rsidR="005B2EC4" w:rsidRPr="00A11DF6">
          <w:rPr>
            <w:rFonts w:ascii="Times New Roman" w:hAnsi="Times New Roman" w:cs="Times New Roman"/>
          </w:rPr>
          <w:t xml:space="preserve"> </w:t>
        </w:r>
      </w:ins>
      <w:del w:id="90" w:author="Amanda Lee Skarlupka" w:date="2019-11-11T22:00:00Z">
        <w:r w:rsidRPr="00A11DF6" w:rsidDel="005B2EC4">
          <w:rPr>
            <w:rFonts w:ascii="Times New Roman" w:hAnsi="Times New Roman" w:cs="Times New Roman"/>
          </w:rPr>
          <w:delText xml:space="preserve">define </w:delText>
        </w:r>
      </w:del>
      <w:r w:rsidRPr="00A11DF6">
        <w:rPr>
          <w:rFonts w:ascii="Times New Roman" w:hAnsi="Times New Roman" w:cs="Times New Roman"/>
        </w:rPr>
        <w:t xml:space="preserve">the </w:t>
      </w:r>
      <w:ins w:id="91" w:author="Amanda Lee Skarlupka" w:date="2019-11-11T22:00:00Z">
        <w:r w:rsidR="005B2EC4">
          <w:rPr>
            <w:rFonts w:ascii="Times New Roman" w:hAnsi="Times New Roman" w:cs="Times New Roman"/>
          </w:rPr>
          <w:t xml:space="preserve">recognized </w:t>
        </w:r>
      </w:ins>
      <w:del w:id="92" w:author="Amanda Lee Skarlupka" w:date="2019-11-11T22:00:00Z">
        <w:r w:rsidRPr="00A11DF6" w:rsidDel="005B2EC4">
          <w:rPr>
            <w:rFonts w:ascii="Times New Roman" w:hAnsi="Times New Roman" w:cs="Times New Roman"/>
          </w:rPr>
          <w:delText>epitope they recognize</w:delText>
        </w:r>
      </w:del>
      <w:ins w:id="93" w:author="Amanda Lee Skarlupka" w:date="2019-11-11T22:00:00Z">
        <w:r w:rsidR="005B2EC4">
          <w:rPr>
            <w:rFonts w:ascii="Times New Roman" w:hAnsi="Times New Roman" w:cs="Times New Roman"/>
          </w:rPr>
          <w:t>epitopes</w:t>
        </w:r>
      </w:ins>
      <w:ins w:id="94" w:author="Amanda Lee Skarlupka" w:date="2019-11-11T21:58:00Z">
        <w:r w:rsidR="005B2EC4">
          <w:rPr>
            <w:rFonts w:ascii="Times New Roman" w:hAnsi="Times New Roman" w:cs="Times New Roman"/>
          </w:rPr>
          <w:t xml:space="preserve">, </w:t>
        </w:r>
      </w:ins>
      <w:ins w:id="95" w:author="Amanda Lee Skarlupka" w:date="2019-11-11T21:59:00Z">
        <w:r w:rsidR="005B2EC4">
          <w:rPr>
            <w:rFonts w:ascii="Times New Roman" w:hAnsi="Times New Roman" w:cs="Times New Roman"/>
          </w:rPr>
          <w:t xml:space="preserve">clarify </w:t>
        </w:r>
      </w:ins>
      <w:ins w:id="96" w:author="Amanda Lee Skarlupka" w:date="2019-11-11T22:00:00Z">
        <w:r w:rsidR="005B2EC4">
          <w:rPr>
            <w:rFonts w:ascii="Times New Roman" w:hAnsi="Times New Roman" w:cs="Times New Roman"/>
          </w:rPr>
          <w:t>distinctions between</w:t>
        </w:r>
      </w:ins>
      <w:ins w:id="97" w:author="Amanda Lee Skarlupka" w:date="2019-11-11T22:01:00Z">
        <w:r w:rsidR="005B2EC4">
          <w:rPr>
            <w:rFonts w:ascii="Times New Roman" w:hAnsi="Times New Roman" w:cs="Times New Roman"/>
          </w:rPr>
          <w:t xml:space="preserve"> </w:t>
        </w:r>
      </w:ins>
      <w:ins w:id="98" w:author="Amanda Lee Skarlupka" w:date="2019-11-11T21:59:00Z">
        <w:r w:rsidR="005B2EC4">
          <w:rPr>
            <w:rFonts w:ascii="Times New Roman" w:hAnsi="Times New Roman" w:cs="Times New Roman"/>
          </w:rPr>
          <w:t xml:space="preserve">human and swine </w:t>
        </w:r>
        <w:r w:rsidR="005B2EC4">
          <w:rPr>
            <w:rFonts w:ascii="Times New Roman" w:hAnsi="Times New Roman" w:cs="Times New Roman"/>
          </w:rPr>
          <w:lastRenderedPageBreak/>
          <w:t>specific H1 epitopes,</w:t>
        </w:r>
      </w:ins>
      <w:r w:rsidRPr="00A11DF6">
        <w:rPr>
          <w:rFonts w:ascii="Times New Roman" w:hAnsi="Times New Roman" w:cs="Times New Roman"/>
        </w:rPr>
        <w:t xml:space="preserve"> and elucidate the mechanism of breadth conferred by COBRA immunogens.</w:t>
      </w:r>
    </w:p>
    <w:p w14:paraId="7EB7E1C5" w14:textId="77777777" w:rsidR="009C5083" w:rsidRPr="00105D54" w:rsidRDefault="009C5083" w:rsidP="00105D54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</w:rPr>
      </w:pPr>
    </w:p>
    <w:p w14:paraId="6F5D4C0F" w14:textId="77777777" w:rsidR="009C5083" w:rsidRPr="00105D54" w:rsidRDefault="009C5083" w:rsidP="00105D54">
      <w:pPr>
        <w:pStyle w:val="BodyText"/>
        <w:adjustRightInd w:val="0"/>
        <w:snapToGrid w:val="0"/>
        <w:spacing w:before="0" w:after="0" w:line="480" w:lineRule="auto"/>
        <w:jc w:val="both"/>
        <w:rPr>
          <w:rFonts w:ascii="Times New Roman" w:hAnsi="Times New Roman" w:cs="Times New Roman"/>
          <w:b/>
        </w:rPr>
      </w:pPr>
      <w:r w:rsidRPr="00105D54">
        <w:rPr>
          <w:rFonts w:ascii="Times New Roman" w:hAnsi="Times New Roman" w:cs="Times New Roman"/>
          <w:b/>
        </w:rPr>
        <w:t>Acknowledgements</w:t>
      </w:r>
    </w:p>
    <w:p w14:paraId="693BC146" w14:textId="77777777" w:rsidR="00087E4D" w:rsidRPr="0050254F" w:rsidRDefault="00087E4D" w:rsidP="00105D54">
      <w:pPr>
        <w:pStyle w:val="FirstParagraph"/>
        <w:adjustRightInd w:val="0"/>
        <w:snapToGrid w:val="0"/>
        <w:spacing w:before="0" w:after="0" w:line="480" w:lineRule="auto"/>
        <w:jc w:val="both"/>
        <w:rPr>
          <w:rStyle w:val="VerbatimChar"/>
          <w:rFonts w:ascii="Times New Roman" w:hAnsi="Times New Roman" w:cs="Times New Roman"/>
          <w:sz w:val="24"/>
        </w:rPr>
      </w:pPr>
      <w:r w:rsidRPr="00087E4D">
        <w:rPr>
          <w:rStyle w:val="VerbatimChar"/>
          <w:rFonts w:ascii="Times New Roman" w:hAnsi="Times New Roman" w:cs="Times New Roman"/>
          <w:sz w:val="24"/>
        </w:rPr>
        <w:t>The following mouse monoclonal antibodies: NR-15170; monoclonal anti-influenza virus H1 hemagglutinin (HA), A/South Carolina/1/1918 (H1N1), clone 5D3 (produced in vitro), NR-13451; clone 6B9 (produced in vitro), NR-13452; clone 39E4 (produced in vitro), NR-13453; monoclonal anti-influenza A virus hemagglutinin (HA): clone IC5-4F8 (produced in vitro), NR-48783; monoclonal anti-influenza A virus hemagglutinin domain 2 (HA2), clone RA5-22 (produced in vitro), NR-44222; monoclonal anti-Influenza virus H1 hemagglutinin (HA), A/California</w:t>
      </w:r>
      <w:r w:rsidRPr="0050254F">
        <w:rPr>
          <w:rStyle w:val="VerbatimChar"/>
          <w:rFonts w:ascii="Times New Roman" w:hAnsi="Times New Roman" w:cs="Times New Roman"/>
          <w:sz w:val="24"/>
        </w:rPr>
        <w:t xml:space="preserve">/04/2009 (H1N1)pdm09, clone 1C5 (produced in vitro), NR-42015; clone 5C12 (produced in vitro), NR-42019; clone CA09-02 (ascites, Mouse), NR-28665; clone CA09-09 (ascites, Mouse), NR-28666; clone CA09-11 (ascites, Mouse), NR-28667; clone CA09-15 (ascites, Mouse), NR-28668 were all obtained from Biodefense and Emerging Infections (BEI) Resources, NIAID/NIH (Manassas, VA, USA). </w:t>
      </w:r>
    </w:p>
    <w:p w14:paraId="54950BAE" w14:textId="364377A1" w:rsidR="00105D54" w:rsidRDefault="00087E4D" w:rsidP="00105D54">
      <w:pPr>
        <w:pStyle w:val="FirstParagraph"/>
        <w:adjustRightInd w:val="0"/>
        <w:snapToGrid w:val="0"/>
        <w:spacing w:before="0" w:after="0" w:line="480" w:lineRule="auto"/>
        <w:jc w:val="both"/>
        <w:rPr>
          <w:ins w:id="99" w:author="Amanda Lee Skarlupka" w:date="2019-11-11T22:01:00Z"/>
          <w:rStyle w:val="VerbatimChar"/>
          <w:rFonts w:ascii="Times New Roman" w:hAnsi="Times New Roman" w:cs="Times New Roman"/>
          <w:sz w:val="24"/>
        </w:rPr>
      </w:pPr>
      <w:r w:rsidRPr="00107972">
        <w:rPr>
          <w:rStyle w:val="VerbatimChar"/>
          <w:rFonts w:ascii="Times New Roman" w:hAnsi="Times New Roman" w:cs="Times New Roman"/>
          <w:sz w:val="24"/>
        </w:rPr>
        <w:t>The mouse monoclonal antibodies to recombinant H1 HA from: influenza A/Solomon Islands/3/2006 (H1N1), clone AT170.558.146 (FR-499), clone</w:t>
      </w:r>
      <w:r w:rsidRPr="005D14DB">
        <w:rPr>
          <w:rStyle w:val="VerbatimChar"/>
          <w:rFonts w:ascii="Times New Roman" w:hAnsi="Times New Roman" w:cs="Times New Roman"/>
          <w:sz w:val="24"/>
        </w:rPr>
        <w:t xml:space="preserve"> AT170.119.5 (FR-503) and influenza A/Brisbane/59/2007 (H1N1), clone AT163.272.54 (FR-494), clone AT163.210.182 (FR-495), clone AT163.333.93 (FR-496), clone AT163.104.93 (FR-497), clone AT163.329.189 (FR-498) were obtained through the Influenza Reagent Res</w:t>
      </w:r>
      <w:r w:rsidRPr="00A969C9">
        <w:rPr>
          <w:rStyle w:val="VerbatimChar"/>
          <w:rFonts w:ascii="Times New Roman" w:hAnsi="Times New Roman" w:cs="Times New Roman"/>
          <w:sz w:val="24"/>
        </w:rPr>
        <w:t>ource (IRR), Influenza Division, WHO Collaborating Center for Surveillance, Epidemiology and Control of Influenza, Centers for Disease Control and Prevention (CDC), Atlanta, GA, USA.</w:t>
      </w:r>
    </w:p>
    <w:p w14:paraId="55511E2C" w14:textId="1049BDC7" w:rsidR="005B2EC4" w:rsidRPr="005B2EC4" w:rsidRDefault="005B2EC4" w:rsidP="005B2EC4">
      <w:pPr>
        <w:pStyle w:val="BodyText"/>
        <w:rPr>
          <w:rPrChange w:id="100" w:author="Amanda Lee Skarlupka" w:date="2019-11-11T22:01:00Z">
            <w:rPr>
              <w:rStyle w:val="VerbatimChar"/>
              <w:rFonts w:ascii="Times New Roman" w:hAnsi="Times New Roman" w:cs="Times New Roman"/>
              <w:sz w:val="24"/>
            </w:rPr>
          </w:rPrChange>
        </w:rPr>
        <w:pPrChange w:id="101" w:author="Amanda Lee Skarlupka" w:date="2019-11-11T22:01:00Z">
          <w:pPr>
            <w:pStyle w:val="FirstParagraph"/>
            <w:adjustRightInd w:val="0"/>
            <w:snapToGrid w:val="0"/>
            <w:spacing w:before="0" w:after="0" w:line="480" w:lineRule="auto"/>
            <w:jc w:val="both"/>
          </w:pPr>
        </w:pPrChange>
      </w:pPr>
      <w:ins w:id="102" w:author="Amanda Lee Skarlupka" w:date="2019-11-11T22:01:00Z">
        <w:r>
          <w:t>The A/Swine/North Caro</w:t>
        </w:r>
      </w:ins>
      <w:ins w:id="103" w:author="Amanda Lee Skarlupka" w:date="2019-11-11T22:02:00Z">
        <w:r>
          <w:t>lina/152702/2015, …, viruses were graciously provided by Dr. Mark Tompkins at the University of Georgia.</w:t>
        </w:r>
      </w:ins>
    </w:p>
    <w:p w14:paraId="67F28FF8" w14:textId="77777777" w:rsidR="00105D54" w:rsidRDefault="00105D54" w:rsidP="00105D54">
      <w:pPr>
        <w:pStyle w:val="FirstParagraph"/>
        <w:adjustRightInd w:val="0"/>
        <w:snapToGrid w:val="0"/>
        <w:spacing w:before="0" w:after="0" w:line="480" w:lineRule="auto"/>
        <w:jc w:val="both"/>
        <w:rPr>
          <w:rStyle w:val="VerbatimChar"/>
          <w:rFonts w:ascii="Times New Roman" w:hAnsi="Times New Roman" w:cs="Times New Roman"/>
          <w:sz w:val="24"/>
        </w:rPr>
      </w:pPr>
    </w:p>
    <w:p w14:paraId="0B1FD256" w14:textId="77777777" w:rsidR="00381D66" w:rsidRPr="00381D66" w:rsidRDefault="00105D54" w:rsidP="00381D66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81D66" w:rsidRPr="00381D66">
        <w:rPr>
          <w:noProof/>
        </w:rPr>
        <w:t>1.</w:t>
      </w:r>
      <w:r w:rsidR="00381D66" w:rsidRPr="00381D66">
        <w:rPr>
          <w:noProof/>
        </w:rPr>
        <w:tab/>
        <w:t xml:space="preserve">Allen, J.D., S. Ray, and T.M. Ross, </w:t>
      </w:r>
      <w:r w:rsidR="00381D66" w:rsidRPr="00381D66">
        <w:rPr>
          <w:i/>
          <w:noProof/>
        </w:rPr>
        <w:t>Split inactivated COBRA vaccine elicits protective antibodies against H1N1 and H3N2 influenza viruses.</w:t>
      </w:r>
      <w:r w:rsidR="00381D66" w:rsidRPr="00381D66">
        <w:rPr>
          <w:noProof/>
        </w:rPr>
        <w:t xml:space="preserve"> PLoS One, 2018. </w:t>
      </w:r>
      <w:r w:rsidR="00381D66" w:rsidRPr="00381D66">
        <w:rPr>
          <w:b/>
          <w:noProof/>
        </w:rPr>
        <w:t>13</w:t>
      </w:r>
      <w:r w:rsidR="00381D66" w:rsidRPr="00381D66">
        <w:rPr>
          <w:noProof/>
        </w:rPr>
        <w:t>(9): p. e0204284.</w:t>
      </w:r>
    </w:p>
    <w:p w14:paraId="74B8EEE1" w14:textId="77777777" w:rsidR="00381D66" w:rsidRPr="00381D66" w:rsidRDefault="00381D66" w:rsidP="00381D66">
      <w:pPr>
        <w:pStyle w:val="EndNoteBibliography"/>
        <w:spacing w:after="0"/>
        <w:ind w:left="720" w:hanging="720"/>
        <w:rPr>
          <w:noProof/>
        </w:rPr>
      </w:pPr>
      <w:r w:rsidRPr="00381D66">
        <w:rPr>
          <w:noProof/>
        </w:rPr>
        <w:t>2.</w:t>
      </w:r>
      <w:r w:rsidRPr="00381D66">
        <w:rPr>
          <w:noProof/>
        </w:rPr>
        <w:tab/>
        <w:t xml:space="preserve">Carter, D.M., et al., </w:t>
      </w:r>
      <w:r w:rsidRPr="00381D66">
        <w:rPr>
          <w:i/>
          <w:noProof/>
        </w:rPr>
        <w:t>Design and Characterization of a Computationally Optimized Broadly Reactive Hemagglutinin Vaccine for H1N1 Influenza Viruses.</w:t>
      </w:r>
      <w:r w:rsidRPr="00381D66">
        <w:rPr>
          <w:noProof/>
        </w:rPr>
        <w:t xml:space="preserve"> J Virol, 2016. </w:t>
      </w:r>
      <w:r w:rsidRPr="00381D66">
        <w:rPr>
          <w:b/>
          <w:noProof/>
        </w:rPr>
        <w:t>90</w:t>
      </w:r>
      <w:r w:rsidRPr="00381D66">
        <w:rPr>
          <w:noProof/>
        </w:rPr>
        <w:t>(9): p. 4720-34.</w:t>
      </w:r>
    </w:p>
    <w:p w14:paraId="63381E86" w14:textId="77777777" w:rsidR="00381D66" w:rsidRPr="00381D66" w:rsidRDefault="00381D66" w:rsidP="00381D66">
      <w:pPr>
        <w:pStyle w:val="EndNoteBibliography"/>
        <w:spacing w:after="0"/>
        <w:ind w:left="720" w:hanging="720"/>
        <w:rPr>
          <w:noProof/>
        </w:rPr>
      </w:pPr>
      <w:r w:rsidRPr="00381D66">
        <w:rPr>
          <w:noProof/>
        </w:rPr>
        <w:t>3.</w:t>
      </w:r>
      <w:r w:rsidRPr="00381D66">
        <w:rPr>
          <w:noProof/>
        </w:rPr>
        <w:tab/>
        <w:t xml:space="preserve">Crevar, C.J., et al., </w:t>
      </w:r>
      <w:r w:rsidRPr="00381D66">
        <w:rPr>
          <w:i/>
          <w:noProof/>
        </w:rPr>
        <w:t>Cocktail of H5N1 COBRA HA vaccines elicit protective antibodies against H5N1 viruses from multiple clades.</w:t>
      </w:r>
      <w:r w:rsidRPr="00381D66">
        <w:rPr>
          <w:noProof/>
        </w:rPr>
        <w:t xml:space="preserve"> Hum Vaccin Immunother, 2015. </w:t>
      </w:r>
      <w:r w:rsidRPr="00381D66">
        <w:rPr>
          <w:b/>
          <w:noProof/>
        </w:rPr>
        <w:t>11</w:t>
      </w:r>
      <w:r w:rsidRPr="00381D66">
        <w:rPr>
          <w:noProof/>
        </w:rPr>
        <w:t>(3): p. 572-83.</w:t>
      </w:r>
    </w:p>
    <w:p w14:paraId="106FE631" w14:textId="77777777" w:rsidR="00381D66" w:rsidRPr="00381D66" w:rsidRDefault="00381D66" w:rsidP="00381D66">
      <w:pPr>
        <w:pStyle w:val="EndNoteBibliography"/>
        <w:spacing w:after="0"/>
        <w:ind w:left="720" w:hanging="720"/>
        <w:rPr>
          <w:noProof/>
        </w:rPr>
      </w:pPr>
      <w:r w:rsidRPr="00381D66">
        <w:rPr>
          <w:noProof/>
        </w:rPr>
        <w:t>4.</w:t>
      </w:r>
      <w:r w:rsidRPr="00381D66">
        <w:rPr>
          <w:noProof/>
        </w:rPr>
        <w:tab/>
        <w:t xml:space="preserve">Giles, B.M. and T.M. Ross, </w:t>
      </w:r>
      <w:r w:rsidRPr="00381D66">
        <w:rPr>
          <w:i/>
          <w:noProof/>
        </w:rPr>
        <w:t>A computationally optimized broadly reactive antigen (COBRA) based H5N1 VLP vaccine elicits broadly reactive antibodies in mice and ferrets.</w:t>
      </w:r>
      <w:r w:rsidRPr="00381D66">
        <w:rPr>
          <w:noProof/>
        </w:rPr>
        <w:t xml:space="preserve"> Vaccine, 2011. </w:t>
      </w:r>
      <w:r w:rsidRPr="00381D66">
        <w:rPr>
          <w:b/>
          <w:noProof/>
        </w:rPr>
        <w:t>29</w:t>
      </w:r>
      <w:r w:rsidRPr="00381D66">
        <w:rPr>
          <w:noProof/>
        </w:rPr>
        <w:t>(16): p. 3043-54.</w:t>
      </w:r>
    </w:p>
    <w:p w14:paraId="03E26EE7" w14:textId="77777777" w:rsidR="00381D66" w:rsidRPr="00381D66" w:rsidRDefault="00381D66" w:rsidP="00381D66">
      <w:pPr>
        <w:pStyle w:val="EndNoteBibliography"/>
        <w:spacing w:after="0"/>
        <w:ind w:left="720" w:hanging="720"/>
        <w:rPr>
          <w:noProof/>
        </w:rPr>
      </w:pPr>
      <w:r w:rsidRPr="00381D66">
        <w:rPr>
          <w:noProof/>
        </w:rPr>
        <w:t>5.</w:t>
      </w:r>
      <w:r w:rsidRPr="00381D66">
        <w:rPr>
          <w:noProof/>
        </w:rPr>
        <w:tab/>
        <w:t xml:space="preserve">Skarlupka, A.L., et al., </w:t>
      </w:r>
      <w:r w:rsidRPr="00381D66">
        <w:rPr>
          <w:i/>
          <w:noProof/>
        </w:rPr>
        <w:t>Computationally Optimized Broadly Reactive Vaccine Based Upon Swine H1N1 Influenza Hemagglutinin Sequences Protects against both Swine and Human Isolated Viruses.</w:t>
      </w:r>
      <w:r w:rsidRPr="00381D66">
        <w:rPr>
          <w:noProof/>
        </w:rPr>
        <w:t xml:space="preserve"> Hum Vaccin Immunother, 2019.</w:t>
      </w:r>
    </w:p>
    <w:p w14:paraId="46B56E88" w14:textId="77777777" w:rsidR="00381D66" w:rsidRPr="00381D66" w:rsidRDefault="00381D66" w:rsidP="00381D66">
      <w:pPr>
        <w:pStyle w:val="EndNoteBibliography"/>
        <w:spacing w:after="0"/>
        <w:ind w:left="720" w:hanging="720"/>
        <w:rPr>
          <w:noProof/>
        </w:rPr>
      </w:pPr>
      <w:r w:rsidRPr="00381D66">
        <w:rPr>
          <w:noProof/>
        </w:rPr>
        <w:t>6.</w:t>
      </w:r>
      <w:r w:rsidRPr="00381D66">
        <w:rPr>
          <w:noProof/>
        </w:rPr>
        <w:tab/>
        <w:t xml:space="preserve">Carter, D.M., et al., </w:t>
      </w:r>
      <w:r w:rsidRPr="00381D66">
        <w:rPr>
          <w:i/>
          <w:noProof/>
        </w:rPr>
        <w:t>Elicitation of Protective Antibodies against a Broad Panel of H1N1 Viruses in Ferrets Preimmune to Historical H1N1 Influenza Viruses.</w:t>
      </w:r>
      <w:r w:rsidRPr="00381D66">
        <w:rPr>
          <w:noProof/>
        </w:rPr>
        <w:t xml:space="preserve"> J Virol, 2017. </w:t>
      </w:r>
      <w:r w:rsidRPr="00381D66">
        <w:rPr>
          <w:b/>
          <w:noProof/>
        </w:rPr>
        <w:t>91</w:t>
      </w:r>
      <w:r w:rsidRPr="00381D66">
        <w:rPr>
          <w:noProof/>
        </w:rPr>
        <w:t>(24).</w:t>
      </w:r>
    </w:p>
    <w:p w14:paraId="4AEFB115" w14:textId="77777777" w:rsidR="00381D66" w:rsidRPr="00381D66" w:rsidRDefault="00381D66" w:rsidP="00381D66">
      <w:pPr>
        <w:pStyle w:val="EndNoteBibliography"/>
        <w:spacing w:after="0"/>
        <w:ind w:left="720" w:hanging="720"/>
        <w:rPr>
          <w:noProof/>
        </w:rPr>
      </w:pPr>
      <w:r w:rsidRPr="00381D66">
        <w:rPr>
          <w:noProof/>
        </w:rPr>
        <w:t>7.</w:t>
      </w:r>
      <w:r w:rsidRPr="00381D66">
        <w:rPr>
          <w:noProof/>
        </w:rPr>
        <w:tab/>
        <w:t xml:space="preserve">Carter, D.M., et al., </w:t>
      </w:r>
      <w:r w:rsidRPr="00381D66">
        <w:rPr>
          <w:i/>
          <w:noProof/>
        </w:rPr>
        <w:t>Design and Characterization of a Computationally Optimized Broadly Reactive Hemagglutinin Vaccine for H1N1 Influenza Viruses.</w:t>
      </w:r>
      <w:r w:rsidRPr="00381D66">
        <w:rPr>
          <w:noProof/>
        </w:rPr>
        <w:t xml:space="preserve"> J Virol, 2016. </w:t>
      </w:r>
      <w:r w:rsidRPr="00381D66">
        <w:rPr>
          <w:b/>
          <w:noProof/>
        </w:rPr>
        <w:t>90</w:t>
      </w:r>
      <w:r w:rsidRPr="00381D66">
        <w:rPr>
          <w:noProof/>
        </w:rPr>
        <w:t>(9): p. 4720-4734.</w:t>
      </w:r>
    </w:p>
    <w:p w14:paraId="38BBDDAE" w14:textId="77777777" w:rsidR="00381D66" w:rsidRPr="00381D66" w:rsidRDefault="00381D66" w:rsidP="00381D66">
      <w:pPr>
        <w:pStyle w:val="EndNoteBibliography"/>
        <w:ind w:left="720" w:hanging="720"/>
        <w:rPr>
          <w:noProof/>
        </w:rPr>
      </w:pPr>
      <w:r w:rsidRPr="00381D66">
        <w:rPr>
          <w:noProof/>
        </w:rPr>
        <w:t>8.</w:t>
      </w:r>
      <w:r w:rsidRPr="00381D66">
        <w:rPr>
          <w:noProof/>
        </w:rPr>
        <w:tab/>
        <w:t xml:space="preserve">Wong, T.M., et al., </w:t>
      </w:r>
      <w:r w:rsidRPr="00381D66">
        <w:rPr>
          <w:i/>
          <w:noProof/>
        </w:rPr>
        <w:t>Computationally Optimized Broadly Reactive Hemagglutinin Elicits Hemagglutination Inhibition Antibodies against a Panel of H3N2 Influenza Virus Cocirculating Variants.</w:t>
      </w:r>
      <w:r w:rsidRPr="00381D66">
        <w:rPr>
          <w:noProof/>
        </w:rPr>
        <w:t xml:space="preserve"> J Virol, 2017. </w:t>
      </w:r>
      <w:r w:rsidRPr="00381D66">
        <w:rPr>
          <w:b/>
          <w:noProof/>
        </w:rPr>
        <w:t>91</w:t>
      </w:r>
      <w:r w:rsidRPr="00381D66">
        <w:rPr>
          <w:noProof/>
        </w:rPr>
        <w:t>(24).</w:t>
      </w:r>
    </w:p>
    <w:p w14:paraId="347294F0" w14:textId="28BEBF41" w:rsidR="00092556" w:rsidRPr="00BE569F" w:rsidRDefault="00105D54" w:rsidP="00105D54">
      <w:pPr>
        <w:pStyle w:val="FirstParagraph"/>
        <w:adjustRightInd w:val="0"/>
        <w:snapToGrid w:val="0"/>
        <w:spacing w:before="0" w:after="0" w:line="480" w:lineRule="auto"/>
        <w:jc w:val="both"/>
      </w:pPr>
      <w:r>
        <w:fldChar w:fldCharType="end"/>
      </w:r>
    </w:p>
    <w:sectPr w:rsidR="00092556" w:rsidRPr="00BE569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5" w:author="Amanda Lee Skarlupka" w:date="2019-11-11T21:32:00Z" w:initials="ALS">
    <w:p w14:paraId="7AE73C88" w14:textId="1B6E0DDF" w:rsidR="00381D66" w:rsidRDefault="00381D66">
      <w:pPr>
        <w:pStyle w:val="CommentText"/>
      </w:pPr>
      <w:r>
        <w:rPr>
          <w:rStyle w:val="CommentReference"/>
        </w:rPr>
        <w:annotationRef/>
      </w:r>
      <w:r>
        <w:t>Different how? Was it larger? More intense? Just different lineages?</w:t>
      </w:r>
    </w:p>
  </w:comment>
  <w:comment w:id="61" w:author="Amanda Lee Skarlupka" w:date="2019-11-11T21:52:00Z" w:initials="ALS">
    <w:p w14:paraId="0DD5D407" w14:textId="77777777" w:rsidR="000842EB" w:rsidRDefault="000842EB" w:rsidP="000842EB">
      <w:pPr>
        <w:pStyle w:val="CommentText"/>
      </w:pPr>
      <w:r>
        <w:rPr>
          <w:rStyle w:val="CommentReference"/>
        </w:rPr>
        <w:annotationRef/>
      </w:r>
      <w:r>
        <w:t xml:space="preserve">I double checked the sequence of A/SW/NC/5043-1/2009 which was the only human-seasonal to pop up for CA/09. The nucleic acid sequence is classified as a human-seasonal, and I double checked that our VLP gene sequence matches the </w:t>
      </w:r>
      <w:proofErr w:type="spellStart"/>
      <w:r>
        <w:t>ncbi</w:t>
      </w:r>
      <w:proofErr w:type="spellEnd"/>
      <w:r>
        <w:t xml:space="preserve"> database protein sequence, and it does.</w:t>
      </w:r>
    </w:p>
    <w:p w14:paraId="5F33DC12" w14:textId="77777777" w:rsidR="000842EB" w:rsidRDefault="000842EB" w:rsidP="000842EB">
      <w:pPr>
        <w:pStyle w:val="CommentText"/>
      </w:pPr>
    </w:p>
    <w:p w14:paraId="638E7BF9" w14:textId="77777777" w:rsidR="000842EB" w:rsidRDefault="000842EB" w:rsidP="000842EB">
      <w:pPr>
        <w:pStyle w:val="CommentText"/>
      </w:pPr>
      <w:proofErr w:type="gramStart"/>
      <w:r>
        <w:t>So</w:t>
      </w:r>
      <w:proofErr w:type="gramEnd"/>
      <w:r>
        <w:t xml:space="preserve"> this one being picked up is just the way it is I guess. </w:t>
      </w:r>
    </w:p>
    <w:p w14:paraId="7B1335FF" w14:textId="2B0B6F13" w:rsidR="000842EB" w:rsidRDefault="000842EB">
      <w:pPr>
        <w:pStyle w:val="CommentText"/>
      </w:pPr>
    </w:p>
  </w:comment>
  <w:comment w:id="71" w:author="Amanda Lee Skarlupka" w:date="2019-11-11T21:48:00Z" w:initials="ALS">
    <w:p w14:paraId="73D0BFCD" w14:textId="77777777" w:rsidR="000842EB" w:rsidRDefault="000842EB">
      <w:pPr>
        <w:pStyle w:val="CommentText"/>
      </w:pPr>
      <w:r>
        <w:rPr>
          <w:rStyle w:val="CommentReference"/>
        </w:rPr>
        <w:annotationRef/>
      </w:r>
      <w:r>
        <w:t xml:space="preserve">I double checked the sequence of A/SW/NC/5043-1/2009 which was the only human-seasonal to pop up for CA/09. The nucleic acid sequence is classified as a human-seasonal, and I double checked that our VLP gene sequence matches the </w:t>
      </w:r>
      <w:proofErr w:type="spellStart"/>
      <w:r>
        <w:t>ncbi</w:t>
      </w:r>
      <w:proofErr w:type="spellEnd"/>
      <w:r>
        <w:t xml:space="preserve"> database protein sequence, and it does.</w:t>
      </w:r>
    </w:p>
    <w:p w14:paraId="03F3F104" w14:textId="77777777" w:rsidR="000842EB" w:rsidRDefault="000842EB">
      <w:pPr>
        <w:pStyle w:val="CommentText"/>
      </w:pPr>
    </w:p>
    <w:p w14:paraId="006FDC60" w14:textId="0BCA3A60" w:rsidR="000842EB" w:rsidRDefault="000842EB">
      <w:pPr>
        <w:pStyle w:val="CommentText"/>
      </w:pPr>
      <w:proofErr w:type="gramStart"/>
      <w:r>
        <w:t>So</w:t>
      </w:r>
      <w:proofErr w:type="gramEnd"/>
      <w:r>
        <w:t xml:space="preserve"> this one being picked up is just the way it is I guess.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3C88" w15:done="0"/>
  <w15:commentEx w15:paraId="7B1335FF" w15:done="0"/>
  <w15:commentEx w15:paraId="006FDC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3C88" w16cid:durableId="217451D9"/>
  <w16cid:commentId w16cid:paraId="7B1335FF" w16cid:durableId="21745686"/>
  <w16cid:commentId w16cid:paraId="006FDC60" w16cid:durableId="217455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9095F" w14:textId="77777777" w:rsidR="00390667" w:rsidRDefault="00390667">
      <w:pPr>
        <w:spacing w:after="0"/>
      </w:pPr>
      <w:r>
        <w:separator/>
      </w:r>
    </w:p>
  </w:endnote>
  <w:endnote w:type="continuationSeparator" w:id="0">
    <w:p w14:paraId="2B5B6EF5" w14:textId="77777777" w:rsidR="00390667" w:rsidRDefault="003906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15385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102328" w14:textId="77777777" w:rsidR="0005310C" w:rsidRDefault="0005310C" w:rsidP="009D59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21AAF2" w14:textId="77777777" w:rsidR="0005310C" w:rsidRDefault="0005310C" w:rsidP="0010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307300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A235918" w14:textId="77777777" w:rsidR="0005310C" w:rsidRPr="00105D54" w:rsidRDefault="0005310C" w:rsidP="009D5914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105D54">
          <w:rPr>
            <w:rStyle w:val="PageNumber"/>
            <w:rFonts w:ascii="Times New Roman" w:hAnsi="Times New Roman" w:cs="Times New Roman"/>
          </w:rPr>
          <w:fldChar w:fldCharType="begin"/>
        </w:r>
        <w:r w:rsidRPr="00105D5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05D54">
          <w:rPr>
            <w:rStyle w:val="PageNumber"/>
            <w:rFonts w:ascii="Times New Roman" w:hAnsi="Times New Roman" w:cs="Times New Roman"/>
          </w:rPr>
          <w:fldChar w:fldCharType="separate"/>
        </w:r>
        <w:r w:rsidRPr="00105D54">
          <w:rPr>
            <w:rStyle w:val="PageNumber"/>
            <w:rFonts w:ascii="Times New Roman" w:hAnsi="Times New Roman" w:cs="Times New Roman"/>
            <w:noProof/>
          </w:rPr>
          <w:t>1</w:t>
        </w:r>
        <w:r w:rsidRPr="00105D5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91DF4F7" w14:textId="77777777" w:rsidR="0005310C" w:rsidRPr="00105D54" w:rsidRDefault="0005310C" w:rsidP="00105D54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12514" w14:textId="77777777" w:rsidR="00390667" w:rsidRDefault="00390667">
      <w:r>
        <w:separator/>
      </w:r>
    </w:p>
  </w:footnote>
  <w:footnote w:type="continuationSeparator" w:id="0">
    <w:p w14:paraId="19CD6BCE" w14:textId="77777777" w:rsidR="00390667" w:rsidRDefault="00390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74E0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85E22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anda Lee Skarlupka">
    <w15:presenceInfo w15:providerId="AD" w15:userId="S::als80846@uga.edu::7da07ee3-b2af-48a4-8d2b-452420abb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onsola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p5zzdet2art5ue5ep1vf20zvst029d9ws99&quot;&gt;My EndNote Library&lt;record-ids&gt;&lt;item&gt;909&lt;/item&gt;&lt;item&gt;911&lt;/item&gt;&lt;item&gt;924&lt;/item&gt;&lt;item&gt;995&lt;/item&gt;&lt;item&gt;1003&lt;/item&gt;&lt;item&gt;1024&lt;/item&gt;&lt;item&gt;1124&lt;/item&gt;&lt;item&gt;1145&lt;/item&gt;&lt;/record-ids&gt;&lt;/item&gt;&lt;/Libraries&gt;"/>
  </w:docVars>
  <w:rsids>
    <w:rsidRoot w:val="00590D07"/>
    <w:rsid w:val="00011C8B"/>
    <w:rsid w:val="00046CFF"/>
    <w:rsid w:val="0005310C"/>
    <w:rsid w:val="00061268"/>
    <w:rsid w:val="000842EB"/>
    <w:rsid w:val="00087E4D"/>
    <w:rsid w:val="00092556"/>
    <w:rsid w:val="00097D26"/>
    <w:rsid w:val="000B050C"/>
    <w:rsid w:val="00105D54"/>
    <w:rsid w:val="00107972"/>
    <w:rsid w:val="001A2DB2"/>
    <w:rsid w:val="001A4446"/>
    <w:rsid w:val="001C68CA"/>
    <w:rsid w:val="00381D66"/>
    <w:rsid w:val="00390667"/>
    <w:rsid w:val="004D40F5"/>
    <w:rsid w:val="004E29B3"/>
    <w:rsid w:val="0050254F"/>
    <w:rsid w:val="00590D07"/>
    <w:rsid w:val="005A6A7D"/>
    <w:rsid w:val="005B2EC4"/>
    <w:rsid w:val="005B6B8E"/>
    <w:rsid w:val="005D14DB"/>
    <w:rsid w:val="0067299B"/>
    <w:rsid w:val="006F6EC9"/>
    <w:rsid w:val="00784D58"/>
    <w:rsid w:val="008134CF"/>
    <w:rsid w:val="00895969"/>
    <w:rsid w:val="008D6863"/>
    <w:rsid w:val="009C5083"/>
    <w:rsid w:val="00A11DF6"/>
    <w:rsid w:val="00A4623F"/>
    <w:rsid w:val="00A969C9"/>
    <w:rsid w:val="00AA34F8"/>
    <w:rsid w:val="00B27975"/>
    <w:rsid w:val="00B86B75"/>
    <w:rsid w:val="00BC48D5"/>
    <w:rsid w:val="00BD4ADF"/>
    <w:rsid w:val="00BE569F"/>
    <w:rsid w:val="00C36279"/>
    <w:rsid w:val="00C372B2"/>
    <w:rsid w:val="00C532C0"/>
    <w:rsid w:val="00C62C08"/>
    <w:rsid w:val="00D27AEC"/>
    <w:rsid w:val="00DC35C0"/>
    <w:rsid w:val="00E315A3"/>
    <w:rsid w:val="00EC33D7"/>
    <w:rsid w:val="00F97B77"/>
    <w:rsid w:val="00FD3A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8E543"/>
  <w15:docId w15:val="{432D8F69-0EA8-0849-93F8-D74A79E0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B050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B050C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0531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5310C"/>
  </w:style>
  <w:style w:type="character" w:styleId="PageNumber">
    <w:name w:val="page number"/>
    <w:basedOn w:val="DefaultParagraphFont"/>
    <w:semiHidden/>
    <w:unhideWhenUsed/>
    <w:rsid w:val="0005310C"/>
  </w:style>
  <w:style w:type="paragraph" w:styleId="Header">
    <w:name w:val="header"/>
    <w:basedOn w:val="Normal"/>
    <w:link w:val="HeaderChar"/>
    <w:unhideWhenUsed/>
    <w:rsid w:val="000531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5310C"/>
  </w:style>
  <w:style w:type="paragraph" w:customStyle="1" w:styleId="EndNoteBibliographyTitle">
    <w:name w:val="EndNote Bibliography Title"/>
    <w:basedOn w:val="Normal"/>
    <w:link w:val="EndNoteBibliographyTitleChar"/>
    <w:rsid w:val="00105D54"/>
    <w:pPr>
      <w:spacing w:after="0"/>
      <w:jc w:val="center"/>
    </w:pPr>
    <w:rPr>
      <w:rFonts w:ascii="Consolas" w:hAnsi="Consolas" w:cs="Consolas"/>
      <w:sz w:val="22"/>
    </w:rPr>
  </w:style>
  <w:style w:type="character" w:customStyle="1" w:styleId="BodyTextChar">
    <w:name w:val="Body Text Char"/>
    <w:basedOn w:val="DefaultParagraphFont"/>
    <w:link w:val="BodyText"/>
    <w:rsid w:val="00105D54"/>
  </w:style>
  <w:style w:type="character" w:customStyle="1" w:styleId="EndNoteBibliographyTitleChar">
    <w:name w:val="EndNote Bibliography Title Char"/>
    <w:basedOn w:val="BodyTextChar"/>
    <w:link w:val="EndNoteBibliographyTitle"/>
    <w:rsid w:val="00105D54"/>
    <w:rPr>
      <w:rFonts w:ascii="Consolas" w:hAnsi="Consolas" w:cs="Consolas"/>
      <w:sz w:val="22"/>
    </w:rPr>
  </w:style>
  <w:style w:type="paragraph" w:customStyle="1" w:styleId="EndNoteBibliography">
    <w:name w:val="EndNote Bibliography"/>
    <w:basedOn w:val="Normal"/>
    <w:link w:val="EndNoteBibliographyChar"/>
    <w:rsid w:val="00105D54"/>
    <w:pPr>
      <w:jc w:val="both"/>
    </w:pPr>
    <w:rPr>
      <w:rFonts w:ascii="Consolas" w:hAnsi="Consolas" w:cs="Consolas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105D54"/>
    <w:rPr>
      <w:rFonts w:ascii="Consolas" w:hAnsi="Consolas" w:cs="Consolas"/>
      <w:sz w:val="22"/>
    </w:rPr>
  </w:style>
  <w:style w:type="character" w:styleId="CommentReference">
    <w:name w:val="annotation reference"/>
    <w:basedOn w:val="DefaultParagraphFont"/>
    <w:semiHidden/>
    <w:unhideWhenUsed/>
    <w:rsid w:val="00381D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1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1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1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1D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Monoclonal Antibody Cross-Reactivity between Swine Influenza Hemagglutinins</vt:lpstr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Monoclonal Antibody Cross-Reactivity between Swine Influenza Hemagglutinins</dc:title>
  <dc:creator>Amanda Skarlupka</dc:creator>
  <cp:keywords/>
  <cp:lastModifiedBy>Amanda Lee Skarlupka</cp:lastModifiedBy>
  <cp:revision>2</cp:revision>
  <dcterms:created xsi:type="dcterms:W3CDTF">2019-11-12T03:06:00Z</dcterms:created>
  <dcterms:modified xsi:type="dcterms:W3CDTF">2019-11-12T03:06:00Z</dcterms:modified>
</cp:coreProperties>
</file>